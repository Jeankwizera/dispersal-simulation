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24"/>
          <w:szCs w:val="24"/>
        </w:rPr>
      </w:pPr>
      <w:r>
        <w:rPr>
          <w:sz w:val="24"/>
          <w:szCs w:val="24"/>
          <w:rtl w:val="0"/>
          <w:lang w:val="en-US"/>
        </w:rPr>
        <w:t>Lag phases of virtual species (EDITED, Kwizera Jean)</w:t>
      </w:r>
    </w:p>
    <w:p>
      <w:pPr>
        <w:pStyle w:val="Subtitle"/>
        <w:rPr>
          <w:b w:val="1"/>
          <w:bCs w:val="1"/>
          <w:sz w:val="24"/>
          <w:szCs w:val="24"/>
        </w:rPr>
      </w:pPr>
      <w:r>
        <w:rPr>
          <w:b w:val="1"/>
          <w:bCs w:val="1"/>
          <w:sz w:val="24"/>
          <w:szCs w:val="24"/>
          <w:rtl w:val="0"/>
          <w:lang w:val="en-US"/>
        </w:rPr>
        <w:t>Draft report - Version 0.</w:t>
      </w:r>
      <w:ins w:id="0" w:date="2022-05-27T08:26:09Z" w:author="Jean Victor Kwizera">
        <w:r>
          <w:rPr>
            <w:b w:val="1"/>
            <w:bCs w:val="1"/>
            <w:sz w:val="24"/>
            <w:szCs w:val="24"/>
            <w:rtl w:val="0"/>
            <w:lang w:val="en-US"/>
          </w:rPr>
          <w:t>2</w:t>
        </w:r>
      </w:ins>
      <w:del w:id="1" w:date="2022-05-27T08:26:08Z" w:author="Jean Victor Kwizera">
        <w:r>
          <w:rPr>
            <w:b w:val="1"/>
            <w:bCs w:val="1"/>
            <w:sz w:val="24"/>
            <w:szCs w:val="24"/>
            <w:rtl w:val="0"/>
            <w:lang w:val="en-US"/>
          </w:rPr>
          <w:delText>1</w:delText>
        </w:r>
      </w:del>
    </w:p>
    <w:p>
      <w:pPr>
        <w:pStyle w:val="Subtitle"/>
        <w:rPr>
          <w:sz w:val="24"/>
          <w:szCs w:val="24"/>
        </w:rPr>
      </w:pPr>
      <w:r>
        <w:rPr>
          <w:sz w:val="24"/>
          <w:szCs w:val="24"/>
          <w:rtl w:val="0"/>
          <w:lang w:val="en-US"/>
        </w:rPr>
        <w:t xml:space="preserve">This initial report outlines the methodological approach and the aims of this study. </w:t>
      </w:r>
    </w:p>
    <w:p>
      <w:pPr>
        <w:pStyle w:val="Subtitle"/>
        <w:rPr>
          <w:sz w:val="24"/>
          <w:szCs w:val="24"/>
        </w:rPr>
      </w:pPr>
      <w:r>
        <w:rPr>
          <w:b w:val="1"/>
          <w:bCs w:val="1"/>
          <w:sz w:val="24"/>
          <w:szCs w:val="24"/>
          <w:rtl w:val="0"/>
          <w:lang w:val="en-US"/>
        </w:rPr>
        <w:t>Student:</w:t>
      </w:r>
      <w:r>
        <w:rPr>
          <w:sz w:val="24"/>
          <w:szCs w:val="24"/>
          <w:rtl w:val="0"/>
          <w:lang w:val="en-US"/>
        </w:rPr>
        <w:t xml:space="preserve"> Philipp Robeck</w:t>
      </w:r>
    </w:p>
    <w:p>
      <w:pPr>
        <w:pStyle w:val="Subtitle"/>
        <w:rPr>
          <w:sz w:val="24"/>
          <w:szCs w:val="24"/>
        </w:rPr>
      </w:pPr>
      <w:r>
        <w:rPr>
          <w:b w:val="1"/>
          <w:bCs w:val="1"/>
          <w:sz w:val="24"/>
          <w:szCs w:val="24"/>
          <w:rtl w:val="0"/>
          <w:lang w:val="en-US"/>
        </w:rPr>
        <w:t>ID</w:t>
      </w:r>
      <w:r>
        <w:rPr>
          <w:sz w:val="24"/>
          <w:szCs w:val="24"/>
          <w:rtl w:val="0"/>
          <w:lang w:val="en-US"/>
        </w:rPr>
        <w:t>: 826348</w:t>
      </w:r>
    </w:p>
    <w:p>
      <w:pPr>
        <w:pStyle w:val="Body A"/>
        <w:rPr>
          <w:sz w:val="24"/>
          <w:szCs w:val="24"/>
        </w:rPr>
      </w:pPr>
    </w:p>
    <w:p>
      <w:pPr>
        <w:pStyle w:val="Body A"/>
      </w:pPr>
      <w:r>
        <w:rPr>
          <w:rFonts w:ascii="Arial Unicode MS" w:cs="Arial Unicode MS" w:hAnsi="Arial Unicode MS" w:eastAsia="Arial Unicode MS"/>
          <w:b w:val="0"/>
          <w:bCs w:val="0"/>
          <w:i w:val="0"/>
          <w:iCs w:val="0"/>
          <w:sz w:val="24"/>
          <w:szCs w:val="24"/>
        </w:rPr>
        <w:br w:type="page"/>
      </w:r>
    </w:p>
    <w:p>
      <w:pPr>
        <w:pStyle w:val="Heading"/>
        <w:rPr>
          <w:sz w:val="24"/>
          <w:szCs w:val="24"/>
        </w:rPr>
      </w:pPr>
      <w:r>
        <w:rPr>
          <w:sz w:val="24"/>
          <w:szCs w:val="24"/>
          <w:rtl w:val="0"/>
          <w:lang w:val="en-US"/>
        </w:rPr>
        <w:t>Abstract</w:t>
      </w:r>
    </w:p>
    <w:p>
      <w:pPr>
        <w:pStyle w:val="Body A"/>
        <w:rPr>
          <w:sz w:val="24"/>
          <w:szCs w:val="24"/>
        </w:rPr>
      </w:pPr>
      <w:r>
        <w:rPr>
          <w:b w:val="1"/>
          <w:bCs w:val="1"/>
          <w:sz w:val="24"/>
          <w:szCs w:val="24"/>
          <w:rtl w:val="0"/>
          <w:lang w:val="en-US"/>
        </w:rPr>
        <w:t>Aim:</w:t>
      </w:r>
      <w:r>
        <w:rPr>
          <w:sz w:val="24"/>
          <w:szCs w:val="24"/>
          <w:rtl w:val="0"/>
          <w:lang w:val="en-US"/>
        </w:rPr>
        <w:t xml:space="preserve"> Lag-phases are commonly portrayed in plant invasions, and assessment methods range from field observations literature-based studies to statistical analysis. Recent methodological developments reduce the number of assumptions related to occurrence data. Still, they cannot address the organic nature of the data itself (changing survey effort and focus over time, sparse collections in early invasion stages, inaccessible herbaria). Therefore, comparing the results of real herbaria data to simulated occurrence data will advise the suitability of the (Hyndman et al., 2015) lag assessment method.</w:t>
      </w:r>
    </w:p>
    <w:p>
      <w:pPr>
        <w:pStyle w:val="Body A"/>
        <w:rPr>
          <w:sz w:val="24"/>
          <w:szCs w:val="24"/>
        </w:rPr>
      </w:pPr>
      <w:r>
        <w:rPr>
          <w:b w:val="1"/>
          <w:bCs w:val="1"/>
          <w:sz w:val="24"/>
          <w:szCs w:val="24"/>
          <w:rtl w:val="0"/>
          <w:lang w:val="en-US"/>
        </w:rPr>
        <w:t>Location</w:t>
      </w:r>
      <w:r>
        <w:rPr>
          <w:sz w:val="24"/>
          <w:szCs w:val="24"/>
          <w:rtl w:val="0"/>
          <w:lang w:val="de-DE"/>
        </w:rPr>
        <w:t>: Australia</w:t>
      </w:r>
    </w:p>
    <w:p>
      <w:pPr>
        <w:pStyle w:val="Body A"/>
        <w:rPr>
          <w:sz w:val="24"/>
          <w:szCs w:val="24"/>
        </w:rPr>
      </w:pPr>
      <w:r>
        <w:rPr>
          <w:b w:val="1"/>
          <w:bCs w:val="1"/>
          <w:sz w:val="24"/>
          <w:szCs w:val="24"/>
          <w:rtl w:val="0"/>
          <w:lang w:val="en-US"/>
        </w:rPr>
        <w:t>Methods:</w:t>
      </w:r>
      <w:r>
        <w:rPr>
          <w:sz w:val="24"/>
          <w:szCs w:val="24"/>
          <w:rtl w:val="0"/>
          <w:lang w:val="en-US"/>
        </w:rPr>
        <w:t xml:space="preserve"> I use the RangeShiftR package to simulate a species dispersal on the Australian landmass, supposing introductions at four different ports. We use artificially generated landscapes that contain cell-based habitat suitability and a climate suitability map generated by BCCVL (Hallgren et al., 2016) with varying dispersal distances. We later fit a </w:t>
      </w:r>
      <w:del w:id="2" w:date="2022-05-27T08:22:38Z" w:author="Jean Victor Kwizera">
        <w:r>
          <w:rPr>
            <w:sz w:val="24"/>
            <w:szCs w:val="24"/>
            <w:rtl w:val="0"/>
            <w:lang w:val="en-US"/>
          </w:rPr>
          <w:delText>generalized</w:delText>
        </w:r>
      </w:del>
      <w:ins w:id="3" w:date="2022-05-27T08:25:48Z" w:author="Jean Victor Kwizera">
        <w:r>
          <w:rPr>
            <w:sz w:val="24"/>
            <w:szCs w:val="24"/>
            <w:rtl w:val="0"/>
            <w:lang w:val="en-US"/>
          </w:rPr>
          <w:t>generalized</w:t>
        </w:r>
      </w:ins>
      <w:r>
        <w:rPr>
          <w:sz w:val="24"/>
          <w:szCs w:val="24"/>
          <w:rtl w:val="0"/>
          <w:lang w:val="en-US"/>
        </w:rPr>
        <w:t xml:space="preserve"> linear model to the virtual species occurrence records of Australia</w:t>
      </w:r>
      <w:r>
        <w:rPr>
          <w:rFonts w:ascii="Arial Unicode MS" w:hAnsi="Arial Unicode MS" w:hint="default"/>
          <w:sz w:val="24"/>
          <w:szCs w:val="24"/>
          <w:rtl w:val="0"/>
          <w:lang w:val="en-US"/>
        </w:rPr>
        <w:t>’</w:t>
      </w:r>
      <w:r>
        <w:rPr>
          <w:sz w:val="24"/>
          <w:szCs w:val="24"/>
          <w:rtl w:val="0"/>
          <w:lang w:val="en-US"/>
        </w:rPr>
        <w:t>s identifying simulations with significant lag-phase and compare those to the existing results using statistical tests for lag length values.</w:t>
      </w:r>
    </w:p>
    <w:p>
      <w:pPr>
        <w:pStyle w:val="Body A"/>
        <w:rPr>
          <w:sz w:val="24"/>
          <w:szCs w:val="24"/>
        </w:rPr>
      </w:pPr>
      <w:r>
        <w:rPr>
          <w:b w:val="1"/>
          <w:bCs w:val="1"/>
          <w:sz w:val="24"/>
          <w:szCs w:val="24"/>
          <w:rtl w:val="0"/>
          <w:lang w:val="en-US"/>
        </w:rPr>
        <w:t>Results</w:t>
      </w:r>
      <w:r>
        <w:rPr>
          <w:sz w:val="24"/>
          <w:szCs w:val="24"/>
          <w:rtl w:val="0"/>
          <w:lang w:val="en-US"/>
        </w:rPr>
        <w:t xml:space="preserve">: </w:t>
      </w:r>
    </w:p>
    <w:p>
      <w:pPr>
        <w:pStyle w:val="Body A"/>
      </w:pPr>
      <w:r>
        <w:rPr>
          <w:rFonts w:ascii="Arial Unicode MS" w:cs="Arial Unicode MS" w:hAnsi="Arial Unicode MS" w:eastAsia="Arial Unicode MS"/>
          <w:b w:val="0"/>
          <w:bCs w:val="0"/>
          <w:i w:val="0"/>
          <w:iCs w:val="0"/>
          <w:sz w:val="24"/>
          <w:szCs w:val="24"/>
        </w:rPr>
        <w:br w:type="page"/>
      </w:r>
      <w:commentRangeStart w:id="4"/>
    </w:p>
    <w:p>
      <w:pPr>
        <w:pStyle w:val="Heading"/>
        <w:rPr>
          <w:sz w:val="24"/>
          <w:szCs w:val="24"/>
        </w:rPr>
      </w:pPr>
      <w:r>
        <w:rPr>
          <w:sz w:val="24"/>
          <w:szCs w:val="24"/>
          <w:rtl w:val="0"/>
          <w:lang w:val="en-US"/>
        </w:rPr>
        <w:t>Introduction</w:t>
      </w:r>
      <w:commentRangeEnd w:id="4"/>
      <w:r>
        <w:commentReference w:id="4"/>
      </w:r>
    </w:p>
    <w:p>
      <w:pPr>
        <w:pStyle w:val="Body A"/>
        <w:rPr>
          <w:strike w:val="1"/>
          <w:dstrike w:val="0"/>
          <w:sz w:val="24"/>
          <w:szCs w:val="24"/>
        </w:rPr>
      </w:pPr>
      <w:r>
        <w:rPr>
          <w:sz w:val="24"/>
          <w:szCs w:val="24"/>
          <w:rtl w:val="0"/>
          <w:lang w:val="en-US"/>
        </w:rPr>
        <w:t>Invasion ecologists and population biologists entertain themselves by investigating species, populations and habitat characteristics determining invasiveness and invasibility. Set aside their ecological and economic harm, invasive species inherit excellent reproductive characteristics facilitating experimentation to determine a species</w:t>
      </w:r>
      <w:r>
        <w:rPr>
          <w:rFonts w:ascii="Arial Unicode MS" w:hAnsi="Arial Unicode MS" w:hint="default"/>
          <w:sz w:val="24"/>
          <w:szCs w:val="24"/>
          <w:rtl w:val="0"/>
          <w:lang w:val="en-US"/>
        </w:rPr>
        <w:t xml:space="preserve">’ </w:t>
      </w:r>
      <w:r>
        <w:rPr>
          <w:sz w:val="24"/>
          <w:szCs w:val="24"/>
          <w:rtl w:val="0"/>
          <w:lang w:val="en-US"/>
        </w:rPr>
        <w:t xml:space="preserve">invasiveness. In addition, contemporary invasion events present a challenging opportunity to understand ecological and evolutionary processes driving populations to deploy their invasive potential. Four phases describe population dynamics during biological invasions (Kolar and Lodge, 2001; Theoharides and Dukes, 2007) and a frequently reported phase of quiescence with stagnant population growth is one of the crucial stages before a </w:t>
      </w:r>
      <w:del w:id="5" w:date="2022-05-27T08:23:01Z" w:author="Jean Victor Kwizera">
        <w:r>
          <w:rPr>
            <w:sz w:val="24"/>
            <w:szCs w:val="24"/>
            <w:rtl w:val="0"/>
            <w:lang w:val="en-US"/>
          </w:rPr>
          <w:delText>naturalized</w:delText>
        </w:r>
      </w:del>
      <w:ins w:id="6" w:date="2022-05-27T08:23:01Z" w:author="Jean Victor Kwizera">
        <w:r>
          <w:rPr>
            <w:sz w:val="24"/>
            <w:szCs w:val="24"/>
            <w:rtl w:val="0"/>
            <w:lang w:val="en-US"/>
          </w:rPr>
          <w:t>naturalised</w:t>
        </w:r>
      </w:ins>
      <w:r>
        <w:rPr>
          <w:sz w:val="24"/>
          <w:szCs w:val="24"/>
          <w:rtl w:val="0"/>
          <w:lang w:val="en-US"/>
        </w:rPr>
        <w:t xml:space="preserve"> population becomes invasive (Bock et al., 2015). Context-dependent studies describe species (Liu et al., 2013) and habitat-specific causes for lag-existence and length (Wangen and Webster, 2006), but little is known about generic processes releasing a population from the phase impeding population growth and spread (Bock et al., 2015). This lag phenomenon, depicted as the time required by an invader to reach a point with a significant increase in abundance (Crooks and Soul</w:t>
      </w:r>
      <w:r>
        <w:rPr>
          <w:sz w:val="24"/>
          <w:szCs w:val="24"/>
          <w:rtl w:val="0"/>
          <w:lang w:val="fr-FR"/>
        </w:rPr>
        <w:t>é</w:t>
      </w:r>
      <w:r>
        <w:rPr>
          <w:sz w:val="24"/>
          <w:szCs w:val="24"/>
          <w:rtl w:val="0"/>
          <w:lang w:val="en-US"/>
        </w:rPr>
        <w:t xml:space="preserve">, 1999; Shigesada and Kawasaki, 1997; Williamson and Fitter, 1996) after </w:t>
      </w:r>
      <w:del w:id="7" w:date="2022-05-27T08:23:11Z" w:author="Jean Victor Kwizera">
        <w:r>
          <w:rPr>
            <w:sz w:val="24"/>
            <w:szCs w:val="24"/>
            <w:rtl w:val="0"/>
            <w:lang w:val="en-US"/>
          </w:rPr>
          <w:delText>naturalization</w:delText>
        </w:r>
      </w:del>
      <w:ins w:id="8" w:date="2022-05-27T08:23:11Z" w:author="Jean Victor Kwizera">
        <w:r>
          <w:rPr>
            <w:sz w:val="24"/>
            <w:szCs w:val="24"/>
            <w:rtl w:val="0"/>
            <w:lang w:val="en-US"/>
          </w:rPr>
          <w:t>naturalisation</w:t>
        </w:r>
      </w:ins>
      <w:r>
        <w:rPr>
          <w:sz w:val="24"/>
          <w:szCs w:val="24"/>
          <w:rtl w:val="0"/>
          <w:lang w:val="en-US"/>
        </w:rPr>
        <w:t xml:space="preserve"> or spontaneous occurrence in an area (Hobbs and Humphries, 1995; Py</w:t>
      </w:r>
      <w:r>
        <w:rPr>
          <w:sz w:val="24"/>
          <w:szCs w:val="24"/>
          <w:rtl w:val="0"/>
          <w:lang w:val="en-US"/>
        </w:rPr>
        <w:t>š</w:t>
      </w:r>
      <w:r>
        <w:rPr>
          <w:sz w:val="24"/>
          <w:szCs w:val="24"/>
          <w:rtl w:val="0"/>
          <w:lang w:val="en-US"/>
        </w:rPr>
        <w:t>ek and Prach, 1995), is witnessed in the majority of invasion events  (Kowarik, 1995; Larkin, 2012; Mack, 2000).</w:t>
      </w:r>
    </w:p>
    <w:p>
      <w:pPr>
        <w:pStyle w:val="Body A"/>
        <w:rPr>
          <w:sz w:val="24"/>
          <w:szCs w:val="24"/>
        </w:rPr>
      </w:pPr>
      <w:r>
        <w:rPr>
          <w:sz w:val="24"/>
          <w:szCs w:val="24"/>
          <w:rtl w:val="0"/>
          <w:lang w:val="en-US"/>
        </w:rPr>
        <w:t>Various plausible explanations are described (Crooks and Soul</w:t>
      </w:r>
      <w:r>
        <w:rPr>
          <w:sz w:val="24"/>
          <w:szCs w:val="24"/>
          <w:rtl w:val="0"/>
          <w:lang w:val="fr-FR"/>
        </w:rPr>
        <w:t>é</w:t>
      </w:r>
      <w:r>
        <w:rPr>
          <w:sz w:val="24"/>
          <w:szCs w:val="24"/>
          <w:rtl w:val="0"/>
          <w:lang w:val="en-US"/>
        </w:rPr>
        <w:t>, 1999; Shigesada and Kawasaki, 1997; Williamson and Fitter, 1996), as biotic and abiotic resistors hindering reproduction and dispersal (Chapin et al., 2011), but biological invasions depend on the geographic and environmental context, making it difficult to assign a single cause to an invasion event and to identify factors responsible for the transition between different invasion stages of plants (Crooks, 2005; Daehler, 2009; Kattge et al., 2020; Kowarik, 1995).</w:t>
      </w:r>
    </w:p>
    <w:p>
      <w:pPr>
        <w:pStyle w:val="Body A"/>
        <w:rPr>
          <w:sz w:val="24"/>
          <w:szCs w:val="24"/>
        </w:rPr>
      </w:pPr>
      <w:r>
        <w:rPr>
          <w:sz w:val="24"/>
          <w:szCs w:val="24"/>
          <w:rtl w:val="0"/>
          <w:lang w:val="en-US"/>
        </w:rPr>
        <w:t xml:space="preserve">Whereas the environment of the native and invaded range is similar, plasticity, an essential driver of the </w:t>
      </w:r>
      <w:del w:id="9" w:date="2022-05-27T08:23:25Z" w:author="Jean Victor Kwizera">
        <w:r>
          <w:rPr>
            <w:sz w:val="24"/>
            <w:szCs w:val="24"/>
            <w:rtl w:val="0"/>
            <w:lang w:val="en-US"/>
          </w:rPr>
          <w:delText>naturalization</w:delText>
        </w:r>
      </w:del>
      <w:ins w:id="10" w:date="2022-05-27T08:23:25Z" w:author="Jean Victor Kwizera">
        <w:r>
          <w:rPr>
            <w:sz w:val="24"/>
            <w:szCs w:val="24"/>
            <w:rtl w:val="0"/>
            <w:lang w:val="en-US"/>
          </w:rPr>
          <w:t>naturalisation</w:t>
        </w:r>
      </w:ins>
      <w:r>
        <w:rPr>
          <w:sz w:val="24"/>
          <w:szCs w:val="24"/>
          <w:rtl w:val="0"/>
          <w:lang w:val="en-US"/>
        </w:rPr>
        <w:t xml:space="preserve"> process (Sexton et al., 2002), may be sufficient for the invader to establish a self-sustaining population. Genetic mechanisms include evolutionary adaption from standing genetic variation and mutations resulting in increased adaptation or dispersal capability. High propagule pressure provides opportunities for gene recombination fitting the novel environmental conditions (Kolbe et al., 2004) along with the introduction of individuals of the missing sex in </w:t>
      </w:r>
      <w:r>
        <w:rPr>
          <w:outline w:val="0"/>
          <w:color w:val="252525"/>
          <w:sz w:val="24"/>
          <w:szCs w:val="24"/>
          <w:u w:color="252525"/>
          <w:shd w:val="clear" w:color="auto" w:fill="ffffff"/>
          <w:rtl w:val="0"/>
          <w:lang w:val="en-US"/>
          <w14:textFill>
            <w14:solidFill>
              <w14:srgbClr w14:val="252525"/>
            </w14:solidFill>
          </w14:textFill>
        </w:rPr>
        <w:t>dioecious</w:t>
      </w:r>
      <w:r>
        <w:rPr>
          <w:b w:val="1"/>
          <w:bCs w:val="1"/>
          <w:outline w:val="0"/>
          <w:color w:val="252525"/>
          <w:sz w:val="24"/>
          <w:szCs w:val="24"/>
          <w:u w:color="252525"/>
          <w:shd w:val="clear" w:color="auto" w:fill="ffffff"/>
          <w:rtl w:val="0"/>
          <w:lang w:val="en-US"/>
          <w14:textFill>
            <w14:solidFill>
              <w14:srgbClr w14:val="252525"/>
            </w14:solidFill>
          </w14:textFill>
        </w:rPr>
        <w:t xml:space="preserve"> </w:t>
      </w:r>
      <w:r>
        <w:rPr>
          <w:sz w:val="24"/>
          <w:szCs w:val="24"/>
          <w:rtl w:val="0"/>
          <w:lang w:val="en-US"/>
        </w:rPr>
        <w:t xml:space="preserve">species (Baker and Stebbins, 1965), or mutualists. </w:t>
      </w:r>
      <w:r>
        <w:rPr>
          <w:i w:val="1"/>
          <w:iCs w:val="1"/>
          <w:sz w:val="24"/>
          <w:szCs w:val="24"/>
          <w:rtl w:val="0"/>
          <w:lang w:val="en-US"/>
        </w:rPr>
        <w:t xml:space="preserve">Resulting adaptation facilitates spread into secondary habitats after successful establishment in an area </w:t>
      </w:r>
      <w:r>
        <w:rPr>
          <w:sz w:val="24"/>
          <w:szCs w:val="24"/>
          <w:rtl w:val="0"/>
          <w:lang w:val="it-IT"/>
        </w:rPr>
        <w:t>(Colautti and Barrett, 2013; R. D. Holt et al., 2005; Prentis et al., 2008)</w:t>
      </w:r>
      <w:r>
        <w:rPr>
          <w:i w:val="1"/>
          <w:iCs w:val="1"/>
          <w:sz w:val="24"/>
          <w:szCs w:val="24"/>
          <w:rtl w:val="0"/>
          <w:lang w:val="en-US"/>
        </w:rPr>
        <w:t xml:space="preserve"> </w:t>
      </w:r>
      <w:r>
        <w:rPr>
          <w:sz w:val="24"/>
          <w:szCs w:val="24"/>
          <w:rtl w:val="0"/>
          <w:lang w:val="it-IT"/>
        </w:rPr>
        <w:t>(Colautti and Barrett, 2013; Robert D. Holt et al., 2005; Prentis et al., 2008)</w:t>
      </w:r>
      <w:r>
        <w:rPr>
          <w:i w:val="1"/>
          <w:iCs w:val="1"/>
          <w:sz w:val="24"/>
          <w:szCs w:val="24"/>
          <w:rtl w:val="0"/>
          <w:lang w:val="en-US"/>
        </w:rPr>
        <w:t xml:space="preserve">, as opposed to being responsible for the release from the lag-phase </w:t>
      </w:r>
      <w:r>
        <w:rPr>
          <w:sz w:val="24"/>
          <w:szCs w:val="24"/>
          <w:rtl w:val="0"/>
          <w:lang w:val="fr-FR"/>
        </w:rPr>
        <w:t>(Sexton et al., 2002)</w:t>
      </w:r>
      <w:r>
        <w:rPr>
          <w:i w:val="1"/>
          <w:iCs w:val="1"/>
          <w:sz w:val="24"/>
          <w:szCs w:val="24"/>
          <w:rtl w:val="0"/>
          <w:lang w:val="en-US"/>
        </w:rPr>
        <w:t>.</w:t>
      </w:r>
      <w:r>
        <w:rPr>
          <w:strike w:val="1"/>
          <w:dstrike w:val="0"/>
          <w:sz w:val="24"/>
          <w:szCs w:val="24"/>
          <w:rtl w:val="0"/>
          <w:lang w:val="en-US"/>
        </w:rPr>
        <w:t xml:space="preserve"> </w:t>
      </w:r>
    </w:p>
    <w:p>
      <w:pPr>
        <w:pStyle w:val="Body A"/>
        <w:rPr>
          <w:sz w:val="24"/>
          <w:szCs w:val="24"/>
        </w:rPr>
      </w:pPr>
    </w:p>
    <w:p>
      <w:pPr>
        <w:pStyle w:val="Body A"/>
      </w:pPr>
      <w:r>
        <w:rPr>
          <w:rFonts w:ascii="Arial Unicode MS" w:cs="Arial Unicode MS" w:hAnsi="Arial Unicode MS" w:eastAsia="Arial Unicode MS"/>
          <w:b w:val="0"/>
          <w:bCs w:val="0"/>
          <w:i w:val="0"/>
          <w:iCs w:val="0"/>
          <w:sz w:val="24"/>
          <w:szCs w:val="24"/>
        </w:rPr>
        <w:br w:type="page"/>
      </w:r>
    </w:p>
    <w:p>
      <w:pPr>
        <w:pStyle w:val="Heading"/>
        <w:rPr>
          <w:sz w:val="24"/>
          <w:szCs w:val="24"/>
        </w:rPr>
      </w:pPr>
      <w:r>
        <w:rPr>
          <w:sz w:val="24"/>
          <w:szCs w:val="24"/>
          <w:rtl w:val="0"/>
          <w:lang w:val="en-US"/>
        </w:rPr>
        <w:t>Methods</w:t>
      </w:r>
    </w:p>
    <w:p>
      <w:pPr>
        <w:pStyle w:val="Heading 2"/>
        <w:rPr>
          <w:sz w:val="24"/>
          <w:szCs w:val="24"/>
        </w:rPr>
      </w:pPr>
      <w:r>
        <w:rPr>
          <w:sz w:val="24"/>
          <w:szCs w:val="24"/>
          <w:rtl w:val="0"/>
          <w:lang w:val="de-DE"/>
        </w:rPr>
        <w:t>Herbarium Data</w:t>
      </w:r>
    </w:p>
    <w:p>
      <w:pPr>
        <w:pStyle w:val="Body A"/>
        <w:rPr>
          <w:sz w:val="24"/>
          <w:szCs w:val="24"/>
        </w:rPr>
      </w:pPr>
      <w:r>
        <w:rPr>
          <w:sz w:val="24"/>
          <w:szCs w:val="24"/>
          <w:rtl w:val="0"/>
          <w:lang w:val="en-US"/>
        </w:rPr>
        <w:t>We expect herbarium data of early stages of invasion to be of poor quality inheriting a high variance and spatial and temporal gaps. We acknowledge that the collection effort varies over time and across different invasion stages, especially whereas changes in awareness, environmental protection policies and invasive species management may lead to structured surveys and management efforts of individual species.</w:t>
      </w:r>
    </w:p>
    <w:p>
      <w:pPr>
        <w:pStyle w:val="Heading 2"/>
        <w:rPr>
          <w:sz w:val="24"/>
          <w:szCs w:val="24"/>
          <w:lang w:val="fr-FR"/>
        </w:rPr>
      </w:pPr>
      <w:r>
        <w:rPr>
          <w:sz w:val="24"/>
          <w:szCs w:val="24"/>
          <w:rtl w:val="0"/>
          <w:lang w:val="fr-FR"/>
        </w:rPr>
        <w:t>Dispersal simulation</w:t>
      </w:r>
    </w:p>
    <w:p>
      <w:pPr>
        <w:pStyle w:val="Body A"/>
        <w:rPr>
          <w:ins w:id="11" w:date="2022-05-27T08:05:19Z" w:author="Jean Victor Kwizera"/>
          <w:sz w:val="24"/>
          <w:szCs w:val="24"/>
        </w:rPr>
      </w:pPr>
      <w:r>
        <w:rPr>
          <w:sz w:val="24"/>
          <w:szCs w:val="24"/>
          <w:rtl w:val="0"/>
          <w:lang w:val="en-US"/>
        </w:rPr>
        <w:t xml:space="preserve">Therefore we simulate dispersal of a virtual species on the Australian landmass based on </w:t>
      </w:r>
      <w:r>
        <w:rPr>
          <w:i w:val="1"/>
          <w:iCs w:val="1"/>
          <w:sz w:val="24"/>
          <w:szCs w:val="24"/>
          <w:rtl w:val="0"/>
          <w:lang w:val="en-US"/>
        </w:rPr>
        <w:t>Cakile edentula</w:t>
      </w:r>
      <w:r>
        <w:rPr>
          <w:sz w:val="24"/>
          <w:szCs w:val="24"/>
          <w:rtl w:val="0"/>
          <w:lang w:val="en-US"/>
        </w:rPr>
        <w:t xml:space="preserve"> using the RangeShiftR package (Malchow et al., 2021). We assume introductions at four ports to simulate dynamics over landscape and climate using a process-based model. RangeShiftR includes modules for demography, dispersal, and </w:t>
      </w:r>
      <w:commentRangeStart w:id="12"/>
      <w:commentRangeStart w:id="13"/>
      <w:r>
        <w:rPr>
          <w:sz w:val="24"/>
          <w:szCs w:val="24"/>
          <w:rtl w:val="0"/>
          <w:lang w:val="en-US"/>
        </w:rPr>
        <w:t>genetics whereas we ignore the genetic evolution as part of the model.</w:t>
      </w:r>
      <w:commentRangeEnd w:id="12"/>
      <w:r>
        <w:commentReference w:id="12"/>
      </w:r>
      <w:commentRangeEnd w:id="13"/>
      <w:r>
        <w:commentReference w:id="13"/>
      </w:r>
      <w:ins w:id="14" w:date="2022-05-27T08:05:19Z" w:author="Jean Victor Kwizera">
        <w:r>
          <w:rPr>
            <w:sz w:val="24"/>
            <w:szCs w:val="24"/>
            <w:rtl w:val="0"/>
            <w:lang w:val="en-US"/>
          </w:rPr>
          <w:t xml:space="preserve"> </w:t>
        </w:r>
      </w:ins>
    </w:p>
    <w:p>
      <w:pPr>
        <w:pStyle w:val="Body A"/>
        <w:rPr>
          <w:sz w:val="24"/>
          <w:szCs w:val="24"/>
        </w:rPr>
      </w:pPr>
      <w:ins w:id="15" w:date="2022-05-27T08:05:19Z" w:author="Jean Victor Kwizera">
        <w:r>
          <w:rPr>
            <w:i w:val="1"/>
            <w:iCs w:val="1"/>
            <w:sz w:val="24"/>
            <w:szCs w:val="24"/>
            <w:rtl w:val="0"/>
            <w:lang w:val="en-US"/>
          </w:rPr>
          <w:t>Cakile edentula</w:t>
        </w:r>
      </w:ins>
      <w:ins w:id="16" w:date="2022-05-27T08:05:19Z" w:author="Jean Victor Kwizera">
        <w:r>
          <w:rPr>
            <w:i w:val="1"/>
            <w:iCs w:val="1"/>
            <w:sz w:val="24"/>
            <w:szCs w:val="24"/>
            <w:rtl w:val="0"/>
            <w:lang w:val="en-US"/>
          </w:rPr>
          <w:t xml:space="preserve"> </w:t>
        </w:r>
      </w:ins>
      <w:ins w:id="17" w:date="2022-05-27T08:05:19Z" w:author="Jean Victor Kwizera">
        <w:r>
          <w:rPr>
            <w:sz w:val="24"/>
            <w:szCs w:val="24"/>
            <w:rtl w:val="0"/>
            <w:lang w:val="en-US"/>
          </w:rPr>
          <w:t xml:space="preserve">has been observed to have high mortality rates during storms and harsh winter conditions, but is resistant to salt spray. It is therefore adapted to complete its lifecycle in short periods of time when shores are free from disturbance through early germination, rapid growth rates and high fecundity. </w:t>
        </w:r>
      </w:ins>
      <w:ins w:id="18" w:date="2022-05-27T08:05:19Z" w:author="Jean Victor Kwizera">
        <w:r>
          <w:rPr>
            <w:sz w:val="24"/>
            <w:szCs w:val="24"/>
            <w:rtl w:val="0"/>
            <w:lang w:val="en-US"/>
          </w:rPr>
          <w:t>In less harsh conditions such as the pacific coast of California</w:t>
        </w:r>
      </w:ins>
      <w:ins w:id="19" w:date="2022-05-27T08:05:19Z" w:author="Jean Victor Kwizera">
        <w:r>
          <w:rPr>
            <w:sz w:val="24"/>
            <w:szCs w:val="24"/>
            <w:rtl w:val="0"/>
            <w:lang w:val="en-US"/>
          </w:rPr>
          <w:t xml:space="preserve">, some of the individuals </w:t>
        </w:r>
      </w:ins>
      <w:ins w:id="20" w:date="2022-05-27T08:05:19Z" w:author="Jean Victor Kwizera">
        <w:r>
          <w:rPr>
            <w:sz w:val="24"/>
            <w:szCs w:val="24"/>
            <w:rtl w:val="0"/>
            <w:lang w:val="en-US"/>
          </w:rPr>
          <w:t>survive to the 2nd breeding season but with diminished productivity as well</w:t>
        </w:r>
      </w:ins>
      <w:ins w:id="21" w:date="2022-05-27T08:05:19Z" w:author="Jean Victor Kwizera">
        <w:r>
          <w:rPr>
            <w:sz w:val="24"/>
            <w:szCs w:val="24"/>
            <w:rtl w:val="0"/>
            <w:lang w:val="en-US"/>
          </w:rPr>
          <w:t xml:space="preserve"> </w:t>
        </w:r>
      </w:ins>
      <w:ins w:id="22" w:date="2022-05-27T08:05:19Z" w:author="Jean Victor Kwizera">
        <w:r>
          <w:rPr>
            <w:sz w:val="24"/>
            <w:szCs w:val="24"/>
            <w:rtl w:val="0"/>
            <w:lang w:val="en-US"/>
          </w:rPr>
          <w:t>(Maun, Boyd and Olson, 1990)</w:t>
        </w:r>
      </w:ins>
      <w:ins w:id="23" w:date="2022-05-27T08:05:19Z" w:author="Jean Victor Kwizera">
        <w:r>
          <w:rPr>
            <w:sz w:val="24"/>
            <w:szCs w:val="24"/>
            <w:rtl w:val="0"/>
            <w:lang w:val="en-US"/>
          </w:rPr>
          <w:t xml:space="preserve">. The RangeshiftR package considers a non-stage structured dispersal model for non-overlapping generations. We define a less restrictive settlement parameter for </w:t>
        </w:r>
      </w:ins>
      <w:ins w:id="24" w:date="2022-05-27T08:05:19Z" w:author="Jean Victor Kwizera">
        <w:r>
          <w:rPr>
            <w:i w:val="1"/>
            <w:iCs w:val="1"/>
            <w:sz w:val="24"/>
            <w:szCs w:val="24"/>
            <w:rtl w:val="0"/>
            <w:lang w:val="en-US"/>
          </w:rPr>
          <w:t>Cakile edentula</w:t>
        </w:r>
      </w:ins>
      <w:ins w:id="25" w:date="2022-05-27T08:05:19Z" w:author="Jean Victor Kwizera">
        <w:r>
          <w:rPr>
            <w:i w:val="1"/>
            <w:iCs w:val="1"/>
            <w:sz w:val="24"/>
            <w:szCs w:val="24"/>
            <w:rtl w:val="0"/>
            <w:lang w:val="en-US"/>
          </w:rPr>
          <w:t xml:space="preserve"> </w:t>
        </w:r>
      </w:ins>
      <w:ins w:id="26" w:date="2022-05-27T08:05:19Z" w:author="Jean Victor Kwizera">
        <w:r>
          <w:rPr>
            <w:sz w:val="24"/>
            <w:szCs w:val="24"/>
            <w:rtl w:val="0"/>
            <w:lang w:val="en-US"/>
          </w:rPr>
          <w:t>such that</w:t>
        </w:r>
      </w:ins>
      <w:ins w:id="27" w:date="2022-05-27T08:05:19Z" w:author="Jean Victor Kwizera">
        <w:r>
          <w:rPr>
            <w:i w:val="1"/>
            <w:iCs w:val="1"/>
            <w:sz w:val="24"/>
            <w:szCs w:val="24"/>
            <w:rtl w:val="0"/>
            <w:lang w:val="en-US"/>
          </w:rPr>
          <w:t xml:space="preserve"> </w:t>
        </w:r>
      </w:ins>
      <w:ins w:id="28" w:date="2022-05-27T08:05:19Z" w:author="Jean Victor Kwizera">
        <w:r>
          <w:rPr>
            <w:sz w:val="24"/>
            <w:szCs w:val="24"/>
            <w:rtl w:val="0"/>
            <w:lang w:val="en-US"/>
          </w:rPr>
          <w:t xml:space="preserve">an individual that lands in an unsuitable cell </w:t>
        </w:r>
      </w:ins>
      <w:ins w:id="29" w:date="2022-05-27T08:05:19Z" w:author="Jean Victor Kwizera">
        <w:r>
          <w:rPr>
            <w:sz w:val="24"/>
            <w:szCs w:val="24"/>
            <w:rtl w:val="0"/>
            <w:lang w:val="en-US"/>
          </w:rPr>
          <w:t>can move to one of the eight neighbouring cells in the case that at least one of them is suitable</w:t>
        </w:r>
      </w:ins>
      <w:ins w:id="30" w:date="2022-05-27T08:05:19Z" w:author="Jean Victor Kwizera">
        <w:r>
          <w:rPr>
            <w:sz w:val="24"/>
            <w:szCs w:val="24"/>
            <w:rtl w:val="0"/>
            <w:lang w:val="en-US"/>
          </w:rPr>
          <w:t>.</w:t>
        </w:r>
      </w:ins>
    </w:p>
    <w:p>
      <w:pPr>
        <w:pStyle w:val="Heading 3"/>
        <w:rPr>
          <w:ins w:id="31" w:date="2022-05-25T16:24:09Z" w:author="Jean Victor Kwizera"/>
          <w:sz w:val="24"/>
          <w:szCs w:val="24"/>
          <w:lang w:val="en-US"/>
        </w:rPr>
      </w:pPr>
      <w:ins w:id="32" w:date="2022-05-25T16:24:09Z" w:author="Jean Victor Kwizera">
        <w:r>
          <w:rPr>
            <w:sz w:val="24"/>
            <w:szCs w:val="24"/>
            <w:rtl w:val="0"/>
            <w:lang w:val="en-US"/>
          </w:rPr>
          <w:t>Climate suitability</w:t>
        </w:r>
      </w:ins>
    </w:p>
    <w:p>
      <w:pPr>
        <w:pStyle w:val="Heading 3"/>
        <w:rPr>
          <w:ins w:id="33" w:date="2022-05-25T16:24:09Z" w:author="Jean Victor Kwizera"/>
          <w:sz w:val="24"/>
          <w:szCs w:val="24"/>
          <w:u w:val="none"/>
        </w:rPr>
      </w:pPr>
      <w:ins w:id="34" w:date="2022-05-25T16:24:09Z" w:author="Jean Victor Kwizera">
        <w:r>
          <w:rPr>
            <w:sz w:val="24"/>
            <w:szCs w:val="24"/>
            <w:u w:val="none"/>
            <w:rtl w:val="0"/>
            <w:lang w:val="en-US"/>
          </w:rPr>
          <w:t>We define a Landscape map using Australia</w:t>
        </w:r>
      </w:ins>
      <w:ins w:id="35" w:date="2022-05-25T16:24:09Z" w:author="Jean Victor Kwizera">
        <w:r>
          <w:rPr>
            <w:sz w:val="24"/>
            <w:szCs w:val="24"/>
            <w:u w:val="none"/>
            <w:rtl w:val="0"/>
            <w:lang w:val="en-US"/>
          </w:rPr>
          <w:t>’</w:t>
        </w:r>
      </w:ins>
      <w:ins w:id="36" w:date="2022-05-25T16:24:09Z" w:author="Jean Victor Kwizera">
        <w:r>
          <w:rPr>
            <w:sz w:val="24"/>
            <w:szCs w:val="24"/>
            <w:u w:val="none"/>
            <w:rtl w:val="0"/>
            <w:lang w:val="en-US"/>
          </w:rPr>
          <w:t xml:space="preserve">s climate suitability probabilities obtained from BCCVL. Global presence data on </w:t>
        </w:r>
      </w:ins>
      <w:ins w:id="37" w:date="2022-05-25T16:24:09Z" w:author="Jean Victor Kwizera">
        <w:r>
          <w:rPr>
            <w:i w:val="1"/>
            <w:iCs w:val="1"/>
            <w:sz w:val="24"/>
            <w:szCs w:val="24"/>
            <w:u w:val="none"/>
            <w:rtl w:val="0"/>
            <w:lang w:val="fr-FR"/>
          </w:rPr>
          <w:t>Cakile edentula</w:t>
        </w:r>
      </w:ins>
      <w:ins w:id="38" w:date="2022-05-25T16:24:09Z" w:author="Jean Victor Kwizera">
        <w:r>
          <w:rPr>
            <w:i w:val="1"/>
            <w:iCs w:val="1"/>
            <w:sz w:val="24"/>
            <w:szCs w:val="24"/>
            <w:u w:val="none"/>
            <w:rtl w:val="0"/>
            <w:lang w:val="en-US"/>
          </w:rPr>
          <w:t xml:space="preserve"> </w:t>
        </w:r>
      </w:ins>
      <w:ins w:id="39" w:date="2022-05-25T16:24:09Z" w:author="Jean Victor Kwizera">
        <w:r>
          <w:rPr>
            <w:sz w:val="24"/>
            <w:szCs w:val="24"/>
            <w:u w:val="none"/>
            <w:rtl w:val="0"/>
            <w:lang w:val="en-US"/>
          </w:rPr>
          <w:t xml:space="preserve">was modelled on </w:t>
        </w:r>
      </w:ins>
      <w:ins w:id="40" w:date="2022-05-25T16:24:09Z" w:author="Jean Victor Kwizera">
        <w:r>
          <w:rPr>
            <w:sz w:val="24"/>
            <w:szCs w:val="24"/>
            <w:u w:val="none"/>
            <w:rtl w:val="0"/>
            <w:lang w:val="fr-FR"/>
          </w:rPr>
          <w:t>global</w:t>
        </w:r>
      </w:ins>
      <w:ins w:id="41" w:date="2022-05-25T16:24:09Z" w:author="Jean Victor Kwizera">
        <w:r>
          <w:rPr>
            <w:sz w:val="24"/>
            <w:szCs w:val="24"/>
            <w:u w:val="none"/>
            <w:rtl w:val="0"/>
            <w:lang w:val="en-US"/>
          </w:rPr>
          <w:t xml:space="preserve"> climate data </w:t>
        </w:r>
      </w:ins>
      <w:ins w:id="42" w:date="2022-05-25T16:24:09Z" w:author="Jean Victor Kwizera">
        <w:r>
          <w:rPr>
            <w:sz w:val="24"/>
            <w:szCs w:val="24"/>
            <w:u w:val="none"/>
            <w:rtl w:val="0"/>
            <w:lang w:val="fr-FR"/>
          </w:rPr>
          <w:t>at a 1 km resolution</w:t>
        </w:r>
      </w:ins>
      <w:ins w:id="43" w:date="2022-05-25T16:24:09Z" w:author="Jean Victor Kwizera">
        <w:r>
          <w:rPr>
            <w:sz w:val="24"/>
            <w:szCs w:val="24"/>
            <w:u w:val="none"/>
            <w:rtl w:val="0"/>
            <w:lang w:val="en-US"/>
          </w:rPr>
          <w:t>, using the MAXENT model on the BCCVL platform to obtain t</w:t>
        </w:r>
      </w:ins>
      <w:ins w:id="44" w:date="2022-05-25T16:24:09Z" w:author="Jean Victor Kwizera">
        <w:r>
          <w:rPr>
            <w:sz w:val="24"/>
            <w:szCs w:val="24"/>
            <w:u w:val="none"/>
            <w:rtl w:val="0"/>
            <w:lang w:val="en-US"/>
          </w:rPr>
          <w:t>he suitability probabilities for each cell. We filter the data to Australia</w:t>
        </w:r>
      </w:ins>
      <w:ins w:id="45" w:date="2022-05-25T16:24:09Z" w:author="Jean Victor Kwizera">
        <w:r>
          <w:rPr>
            <w:sz w:val="24"/>
            <w:szCs w:val="24"/>
            <w:u w:val="none"/>
            <w:rtl w:val="0"/>
            <w:lang w:val="en-US"/>
          </w:rPr>
          <w:t>’</w:t>
        </w:r>
      </w:ins>
      <w:ins w:id="46" w:date="2022-05-25T16:24:09Z" w:author="Jean Victor Kwizera">
        <w:r>
          <w:rPr>
            <w:sz w:val="24"/>
            <w:szCs w:val="24"/>
            <w:u w:val="none"/>
            <w:rtl w:val="0"/>
            <w:lang w:val="en-US"/>
          </w:rPr>
          <w:t xml:space="preserve">s extent and create a raster map file in the </w:t>
        </w:r>
      </w:ins>
      <w:ins w:id="47" w:date="2022-05-25T16:24:09Z" w:author="Jean Victor Kwizera">
        <w:r>
          <w:rPr>
            <w:sz w:val="24"/>
            <w:szCs w:val="24"/>
            <w:u w:val="none"/>
            <w:rtl w:val="0"/>
            <w:lang w:val="fr-FR"/>
          </w:rPr>
          <w:t xml:space="preserve">ascii </w:t>
        </w:r>
      </w:ins>
      <w:ins w:id="48" w:date="2022-05-25T16:24:09Z" w:author="Jean Victor Kwizera">
        <w:r>
          <w:rPr>
            <w:sz w:val="24"/>
            <w:szCs w:val="24"/>
            <w:u w:val="none"/>
            <w:rtl w:val="0"/>
            <w:lang w:val="en-US"/>
          </w:rPr>
          <w:t xml:space="preserve">format; as specified in the </w:t>
        </w:r>
      </w:ins>
      <w:ins w:id="49" w:date="2022-05-25T16:24:09Z" w:author="Jean Victor Kwizera">
        <w:r>
          <w:rPr>
            <w:sz w:val="24"/>
            <w:szCs w:val="24"/>
            <w:u w:val="none"/>
            <w:rtl w:val="0"/>
            <w:lang w:val="fr-FR"/>
          </w:rPr>
          <w:t xml:space="preserve">RangeShiftR package </w:t>
        </w:r>
      </w:ins>
      <w:ins w:id="50" w:date="2022-05-25T16:24:09Z" w:author="Jean Victor Kwizera">
        <w:r>
          <w:rPr>
            <w:sz w:val="24"/>
            <w:szCs w:val="24"/>
            <w:u w:val="none"/>
            <w:rtl w:val="0"/>
            <w:lang w:val="en-US"/>
          </w:rPr>
          <w:t>documentation. The steps we took to obtain the results from BCCVL were:</w:t>
        </w:r>
      </w:ins>
    </w:p>
    <w:p>
      <w:pPr>
        <w:pStyle w:val="Body A"/>
        <w:numPr>
          <w:ilvl w:val="0"/>
          <w:numId w:val="2"/>
        </w:numPr>
        <w:bidi w:val="0"/>
        <w:ind w:right="0"/>
        <w:jc w:val="left"/>
        <w:rPr>
          <w:sz w:val="24"/>
          <w:szCs w:val="24"/>
          <w:rtl w:val="0"/>
          <w:lang w:val="en-US"/>
        </w:rPr>
      </w:pPr>
      <w:ins w:id="51" w:date="2022-05-25T16:24:09Z" w:author="Jean Victor Kwizera">
        <w:r>
          <w:rPr>
            <w:sz w:val="24"/>
            <w:szCs w:val="24"/>
            <w:rtl w:val="0"/>
            <w:lang w:val="en-US"/>
          </w:rPr>
          <w:t xml:space="preserve">All data required for the climate suitability model must be present in BCCVL to be used. We first log into the platform, navigate to the datasets and upload the global </w:t>
        </w:r>
      </w:ins>
      <w:ins w:id="52" w:date="2022-05-25T16:24:09Z" w:author="Jean Victor Kwizera">
        <w:r>
          <w:rPr>
            <w:i w:val="1"/>
            <w:iCs w:val="1"/>
            <w:sz w:val="24"/>
            <w:szCs w:val="24"/>
            <w:rtl w:val="0"/>
            <w:lang w:val="en-US"/>
          </w:rPr>
          <w:t>Cakile edentula</w:t>
        </w:r>
      </w:ins>
      <w:ins w:id="53" w:date="2022-05-25T16:24:09Z" w:author="Jean Victor Kwizera">
        <w:r>
          <w:rPr>
            <w:i w:val="1"/>
            <w:iCs w:val="1"/>
            <w:sz w:val="24"/>
            <w:szCs w:val="24"/>
            <w:rtl w:val="0"/>
            <w:lang w:val="en-US"/>
          </w:rPr>
          <w:t xml:space="preserve"> </w:t>
        </w:r>
      </w:ins>
      <w:ins w:id="54" w:date="2022-05-25T16:24:09Z" w:author="Jean Victor Kwizera">
        <w:r>
          <w:rPr>
            <w:sz w:val="24"/>
            <w:szCs w:val="24"/>
            <w:rtl w:val="0"/>
            <w:lang w:val="en-US"/>
          </w:rPr>
          <w:t>presence dataset in a</w:t>
        </w:r>
      </w:ins>
      <w:ins w:id="55" w:date="2022-05-25T16:24:09Z" w:author="Jean Victor Kwizera">
        <w:r>
          <w:rPr>
            <w:sz w:val="24"/>
            <w:szCs w:val="24"/>
            <w:rtl w:val="0"/>
            <w:lang w:val="en-US"/>
          </w:rPr>
          <w:t xml:space="preserve"> </w:t>
        </w:r>
      </w:ins>
      <w:ins w:id="56" w:date="2022-05-25T16:24:09Z" w:author="Jean Victor Kwizera">
        <w:r>
          <w:rPr>
            <w:i w:val="1"/>
            <w:iCs w:val="1"/>
            <w:sz w:val="24"/>
            <w:szCs w:val="24"/>
            <w:rtl w:val="0"/>
            <w:lang w:val="en-US"/>
          </w:rPr>
          <w:t>csv</w:t>
        </w:r>
      </w:ins>
      <w:ins w:id="57" w:date="2022-05-25T16:24:09Z" w:author="Jean Victor Kwizera">
        <w:r>
          <w:rPr>
            <w:sz w:val="24"/>
            <w:szCs w:val="24"/>
            <w:rtl w:val="0"/>
            <w:lang w:val="en-US"/>
          </w:rPr>
          <w:t xml:space="preserve"> file.</w:t>
        </w:r>
      </w:ins>
    </w:p>
    <w:p>
      <w:pPr>
        <w:pStyle w:val="Body A"/>
        <w:numPr>
          <w:ilvl w:val="0"/>
          <w:numId w:val="2"/>
        </w:numPr>
        <w:bidi w:val="0"/>
        <w:ind w:right="0"/>
        <w:jc w:val="left"/>
        <w:rPr>
          <w:sz w:val="24"/>
          <w:szCs w:val="24"/>
          <w:rtl w:val="0"/>
          <w:lang w:val="en-US"/>
        </w:rPr>
      </w:pPr>
      <w:ins w:id="58" w:date="2022-05-25T16:24:09Z" w:author="Jean Victor Kwizera">
        <w:r>
          <w:rPr>
            <w:sz w:val="24"/>
            <w:szCs w:val="24"/>
            <w:rtl w:val="0"/>
            <w:lang w:val="en-US"/>
          </w:rPr>
          <w:t xml:space="preserve">Under </w:t>
        </w:r>
      </w:ins>
      <w:ins w:id="59" w:date="2022-05-25T16:24:09Z" w:author="Jean Victor Kwizera">
        <w:r>
          <w:rPr>
            <w:sz w:val="24"/>
            <w:szCs w:val="24"/>
            <w:rtl w:val="0"/>
            <w:lang w:val="en-US"/>
          </w:rPr>
          <w:t>“</w:t>
        </w:r>
      </w:ins>
      <w:ins w:id="60" w:date="2022-05-25T16:24:09Z" w:author="Jean Victor Kwizera">
        <w:r>
          <w:rPr>
            <w:sz w:val="24"/>
            <w:szCs w:val="24"/>
            <w:rtl w:val="0"/>
            <w:lang w:val="en-US"/>
          </w:rPr>
          <w:t>experiments</w:t>
        </w:r>
      </w:ins>
      <w:ins w:id="61" w:date="2022-05-25T16:24:09Z" w:author="Jean Victor Kwizera">
        <w:r>
          <w:rPr>
            <w:sz w:val="24"/>
            <w:szCs w:val="24"/>
            <w:rtl w:val="0"/>
            <w:lang w:val="en-US"/>
          </w:rPr>
          <w:t>”</w:t>
        </w:r>
      </w:ins>
      <w:ins w:id="62" w:date="2022-05-25T16:24:09Z" w:author="Jean Victor Kwizera">
        <w:r>
          <w:rPr>
            <w:sz w:val="24"/>
            <w:szCs w:val="24"/>
            <w:rtl w:val="0"/>
            <w:lang w:val="en-US"/>
          </w:rPr>
          <w:t xml:space="preserve">, we </w:t>
        </w:r>
      </w:ins>
      <w:ins w:id="63" w:date="2022-05-25T16:24:09Z" w:author="Jean Victor Kwizera">
        <w:r>
          <w:rPr>
            <w:sz w:val="24"/>
            <w:szCs w:val="24"/>
            <w:rtl w:val="0"/>
            <w:lang w:val="en-US"/>
          </w:rPr>
          <w:t>“</w:t>
        </w:r>
      </w:ins>
      <w:ins w:id="64" w:date="2022-05-25T16:24:09Z" w:author="Jean Victor Kwizera">
        <w:r>
          <w:rPr>
            <w:sz w:val="24"/>
            <w:szCs w:val="24"/>
            <w:rtl w:val="0"/>
            <w:lang w:val="en-US"/>
          </w:rPr>
          <w:t>Start a new experiment</w:t>
        </w:r>
      </w:ins>
      <w:ins w:id="65" w:date="2022-05-25T16:24:09Z" w:author="Jean Victor Kwizera">
        <w:r>
          <w:rPr>
            <w:sz w:val="24"/>
            <w:szCs w:val="24"/>
            <w:rtl w:val="0"/>
            <w:lang w:val="en-US"/>
          </w:rPr>
          <w:t>”</w:t>
        </w:r>
      </w:ins>
      <w:ins w:id="66" w:date="2022-05-25T16:24:09Z" w:author="Jean Victor Kwizera">
        <w:r>
          <w:rPr>
            <w:sz w:val="24"/>
            <w:szCs w:val="24"/>
            <w:rtl w:val="0"/>
            <w:lang w:val="en-US"/>
          </w:rPr>
          <w:t xml:space="preserve">, select </w:t>
        </w:r>
      </w:ins>
      <w:ins w:id="67" w:date="2022-05-25T16:24:09Z" w:author="Jean Victor Kwizera">
        <w:r>
          <w:rPr>
            <w:sz w:val="24"/>
            <w:szCs w:val="24"/>
            <w:rtl w:val="0"/>
            <w:lang w:val="en-US"/>
          </w:rPr>
          <w:t>“</w:t>
        </w:r>
      </w:ins>
      <w:ins w:id="68" w:date="2022-05-25T16:24:09Z" w:author="Jean Victor Kwizera">
        <w:r>
          <w:rPr>
            <w:sz w:val="24"/>
            <w:szCs w:val="24"/>
            <w:rtl w:val="0"/>
            <w:lang w:val="en-US"/>
          </w:rPr>
          <w:t>Species Distribution modelling Experiment</w:t>
        </w:r>
      </w:ins>
      <w:ins w:id="69" w:date="2022-05-25T16:24:09Z" w:author="Jean Victor Kwizera">
        <w:r>
          <w:rPr>
            <w:sz w:val="24"/>
            <w:szCs w:val="24"/>
            <w:rtl w:val="0"/>
            <w:lang w:val="en-US"/>
          </w:rPr>
          <w:t xml:space="preserve">” </w:t>
        </w:r>
      </w:ins>
      <w:ins w:id="70" w:date="2022-05-25T16:24:09Z" w:author="Jean Victor Kwizera">
        <w:r>
          <w:rPr>
            <w:sz w:val="24"/>
            <w:szCs w:val="24"/>
            <w:rtl w:val="0"/>
            <w:lang w:val="en-US"/>
          </w:rPr>
          <w:t>and give a name and a description to the experiment.</w:t>
        </w:r>
      </w:ins>
    </w:p>
    <w:p>
      <w:pPr>
        <w:pStyle w:val="Body A"/>
        <w:numPr>
          <w:ilvl w:val="0"/>
          <w:numId w:val="2"/>
        </w:numPr>
        <w:bidi w:val="0"/>
        <w:ind w:right="0"/>
        <w:jc w:val="left"/>
        <w:rPr>
          <w:sz w:val="24"/>
          <w:szCs w:val="24"/>
          <w:rtl w:val="0"/>
          <w:lang w:val="en-US"/>
        </w:rPr>
      </w:pPr>
      <w:ins w:id="71" w:date="2022-05-27T08:23:46Z" w:author="Jean Victor Kwizera">
        <w:r>
          <w:rPr>
            <w:sz w:val="24"/>
            <w:szCs w:val="24"/>
            <w:rtl w:val="0"/>
            <w:lang w:val="en-US"/>
          </w:rPr>
          <w:t xml:space="preserve">We then select the species occurrence data we uploaded, and since we do not have an absence dataset for </w:t>
        </w:r>
      </w:ins>
      <w:ins w:id="72" w:date="2022-05-25T16:24:09Z" w:author="Jean Victor Kwizera">
        <w:r>
          <w:rPr>
            <w:i w:val="1"/>
            <w:iCs w:val="1"/>
            <w:sz w:val="24"/>
            <w:szCs w:val="24"/>
            <w:rtl w:val="0"/>
            <w:lang w:val="en-US"/>
          </w:rPr>
          <w:t>Cakile edentula</w:t>
        </w:r>
      </w:ins>
      <w:ins w:id="73" w:date="2022-05-25T16:24:09Z" w:author="Jean Victor Kwizera">
        <w:r>
          <w:rPr>
            <w:sz w:val="24"/>
            <w:szCs w:val="24"/>
            <w:rtl w:val="0"/>
            <w:lang w:val="en-US"/>
          </w:rPr>
          <w:t xml:space="preserve">,  </w:t>
        </w:r>
      </w:ins>
      <w:ins w:id="74" w:date="2022-05-25T16:24:09Z" w:author="Jean Victor Kwizera">
        <w:r>
          <w:rPr>
            <w:sz w:val="24"/>
            <w:szCs w:val="24"/>
            <w:rtl w:val="0"/>
            <w:lang w:val="en-US"/>
          </w:rPr>
          <w:t>configure parameters for the Pseudo Absence model</w:t>
        </w:r>
      </w:ins>
      <w:ins w:id="75" w:date="2022-05-25T16:24:09Z" w:author="Jean Victor Kwizera">
        <w:r>
          <w:rPr>
            <w:sz w:val="24"/>
            <w:szCs w:val="24"/>
            <w:rtl w:val="0"/>
            <w:lang w:val="en-US"/>
          </w:rPr>
          <w:t>.</w:t>
        </w:r>
      </w:ins>
    </w:p>
    <w:p>
      <w:pPr>
        <w:pStyle w:val="Body A"/>
        <w:numPr>
          <w:ilvl w:val="0"/>
          <w:numId w:val="2"/>
        </w:numPr>
        <w:bidi w:val="0"/>
        <w:ind w:right="0"/>
        <w:jc w:val="left"/>
        <w:rPr>
          <w:sz w:val="24"/>
          <w:szCs w:val="24"/>
          <w:rtl w:val="0"/>
          <w:lang w:val="en-US"/>
        </w:rPr>
      </w:pPr>
      <w:ins w:id="76" w:date="2022-05-25T16:24:09Z" w:author="Jean Victor Kwizera">
        <w:r>
          <w:rPr>
            <w:sz w:val="24"/>
            <w:szCs w:val="24"/>
            <w:rtl w:val="0"/>
            <w:lang w:val="en-US"/>
          </w:rPr>
          <w:t xml:space="preserve">BCCVL provides a set of climate and environmental datasets that can be used in species distribution modelling. We use the </w:t>
        </w:r>
      </w:ins>
      <w:ins w:id="77" w:date="2022-05-25T16:24:09Z" w:author="Jean Victor Kwizera">
        <w:r>
          <w:rPr>
            <w:sz w:val="24"/>
            <w:szCs w:val="24"/>
            <w:rtl w:val="0"/>
            <w:lang w:val="en-US"/>
          </w:rPr>
          <w:t>“</w:t>
        </w:r>
      </w:ins>
      <w:ins w:id="78" w:date="2022-05-25T16:24:09Z" w:author="Jean Victor Kwizera">
        <w:r>
          <w:rPr>
            <w:sz w:val="24"/>
            <w:szCs w:val="24"/>
            <w:rtl w:val="0"/>
            <w:lang w:val="en-US"/>
          </w:rPr>
          <w:t>WorldClim, current climate (1950-2000), 2.5 arcmin (~5 km)</w:t>
        </w:r>
      </w:ins>
      <w:ins w:id="79" w:date="2022-05-25T16:24:09Z" w:author="Jean Victor Kwizera">
        <w:r>
          <w:rPr>
            <w:sz w:val="24"/>
            <w:szCs w:val="24"/>
            <w:rtl w:val="0"/>
            <w:lang w:val="en-US"/>
          </w:rPr>
          <w:t xml:space="preserve">” </w:t>
        </w:r>
      </w:ins>
      <w:ins w:id="80" w:date="2022-05-27T08:23:52Z" w:author="Jean Victor Kwizera">
        <w:r>
          <w:rPr>
            <w:sz w:val="24"/>
            <w:szCs w:val="24"/>
            <w:rtl w:val="0"/>
            <w:lang w:val="en-US"/>
          </w:rPr>
          <w:t>dataset, which was the most suitable at the time of this analysis. The data had the lowest resolution and it overlapped with both the occurrence locations (</w:t>
        </w:r>
      </w:ins>
      <w:ins w:id="81" w:date="2022-05-25T16:24:09Z" w:author="Jean Victor Kwizera">
        <w:r>
          <w:rPr>
            <w:sz w:val="24"/>
            <w:szCs w:val="24"/>
            <w:rtl w:val="0"/>
            <w:lang w:val="en-US"/>
          </w:rPr>
          <w:t>making it possible to estimate a</w:t>
        </w:r>
      </w:ins>
      <w:ins w:id="82" w:date="2022-05-25T16:24:09Z" w:author="Jean Victor Kwizera">
        <w:r>
          <w:rPr>
            <w:sz w:val="24"/>
            <w:szCs w:val="24"/>
            <w:rtl w:val="0"/>
            <w:lang w:val="en-US"/>
          </w:rPr>
          <w:t xml:space="preserve"> species distribution model</w:t>
        </w:r>
      </w:ins>
      <w:ins w:id="83" w:date="2022-05-25T16:24:09Z" w:author="Jean Victor Kwizera">
        <w:r>
          <w:rPr>
            <w:sz w:val="24"/>
            <w:szCs w:val="24"/>
            <w:rtl w:val="0"/>
            <w:lang w:val="en-US"/>
          </w:rPr>
          <w:t xml:space="preserve"> model</w:t>
        </w:r>
      </w:ins>
      <w:ins w:id="84" w:date="2022-05-25T16:24:09Z" w:author="Jean Victor Kwizera">
        <w:r>
          <w:rPr>
            <w:sz w:val="24"/>
            <w:szCs w:val="24"/>
            <w:rtl w:val="0"/>
            <w:lang w:val="en-US"/>
          </w:rPr>
          <w:t xml:space="preserve">) and target locations (allowing for prediction of suitability probabilities)  </w:t>
        </w:r>
      </w:ins>
    </w:p>
    <w:p>
      <w:pPr>
        <w:pStyle w:val="Body A"/>
        <w:numPr>
          <w:ilvl w:val="0"/>
          <w:numId w:val="2"/>
        </w:numPr>
        <w:bidi w:val="0"/>
        <w:ind w:right="0"/>
        <w:jc w:val="left"/>
        <w:rPr>
          <w:sz w:val="24"/>
          <w:szCs w:val="24"/>
          <w:rtl w:val="0"/>
          <w:lang w:val="en-US"/>
        </w:rPr>
      </w:pPr>
      <w:ins w:id="85" w:date="2022-05-27T08:24:03Z" w:author="Jean Victor Kwizera">
        <w:r>
          <w:rPr>
            <w:sz w:val="24"/>
            <w:szCs w:val="24"/>
            <w:rtl w:val="0"/>
            <w:lang w:val="en-US"/>
          </w:rPr>
          <w:t>Finally we constrained our model to the occurrence and target locations , ignoring the regions outside the scope of this analysis, selected model to use (MAXENT), and run the experiment.</w:t>
        </w:r>
      </w:ins>
    </w:p>
    <w:p>
      <w:pPr>
        <w:pStyle w:val="Heading 3"/>
        <w:rPr>
          <w:ins w:id="86" w:date="2022-05-25T16:24:09Z" w:author="Jean Victor Kwizera"/>
          <w:sz w:val="24"/>
          <w:szCs w:val="24"/>
          <w:lang w:val="en-US"/>
        </w:rPr>
      </w:pPr>
      <w:ins w:id="87" w:date="2022-05-25T16:24:09Z" w:author="Jean Victor Kwizera">
        <w:r>
          <w:rPr>
            <w:sz w:val="24"/>
            <w:szCs w:val="24"/>
            <w:rtl w:val="0"/>
            <w:lang w:val="en-US"/>
          </w:rPr>
          <w:t>Species Distribution Map</w:t>
        </w:r>
      </w:ins>
    </w:p>
    <w:p>
      <w:pPr>
        <w:pStyle w:val="Heading 3"/>
        <w:rPr>
          <w:ins w:id="88" w:date="2022-05-25T16:24:09Z" w:author="Jean Victor Kwizera"/>
          <w:sz w:val="24"/>
          <w:szCs w:val="24"/>
          <w:u w:val="none"/>
        </w:rPr>
      </w:pPr>
      <w:ins w:id="89" w:date="2022-05-27T08:24:05Z" w:author="Jean Victor Kwizera">
        <w:r>
          <w:rPr>
            <w:sz w:val="24"/>
            <w:szCs w:val="24"/>
            <w:u w:val="none"/>
            <w:rtl w:val="0"/>
            <w:lang w:val="en-US"/>
          </w:rPr>
          <w:t xml:space="preserve">We define a Species Distribution map to initialise the simulation with 100 </w:t>
        </w:r>
      </w:ins>
      <w:ins w:id="90" w:date="2022-05-25T16:24:09Z" w:author="Jean Victor Kwizera">
        <w:r>
          <w:rPr>
            <w:i w:val="1"/>
            <w:iCs w:val="1"/>
            <w:sz w:val="24"/>
            <w:szCs w:val="24"/>
            <w:u w:val="none"/>
            <w:rtl w:val="0"/>
            <w:lang w:val="fr-FR"/>
          </w:rPr>
          <w:t>Cakile edentula</w:t>
        </w:r>
      </w:ins>
      <w:ins w:id="91" w:date="2022-05-25T16:24:09Z" w:author="Jean Victor Kwizera">
        <w:r>
          <w:rPr>
            <w:sz w:val="24"/>
            <w:szCs w:val="24"/>
            <w:u w:val="none"/>
            <w:rtl w:val="0"/>
            <w:lang w:val="en-US"/>
          </w:rPr>
          <w:t xml:space="preserve"> individuals in each of the 4 port locations of introduction. The map is a raster map file in the </w:t>
        </w:r>
      </w:ins>
      <w:ins w:id="92" w:date="2022-05-25T16:24:09Z" w:author="Jean Victor Kwizera">
        <w:r>
          <w:rPr>
            <w:sz w:val="24"/>
            <w:szCs w:val="24"/>
            <w:u w:val="none"/>
            <w:rtl w:val="0"/>
            <w:lang w:val="fr-FR"/>
          </w:rPr>
          <w:t xml:space="preserve">ascii </w:t>
        </w:r>
      </w:ins>
      <w:ins w:id="93" w:date="2022-05-25T16:24:09Z" w:author="Jean Victor Kwizera">
        <w:r>
          <w:rPr>
            <w:sz w:val="24"/>
            <w:szCs w:val="24"/>
            <w:u w:val="none"/>
            <w:rtl w:val="0"/>
            <w:lang w:val="en-US"/>
          </w:rPr>
          <w:t>format and its resolution is equal to that of the Landscape map (1 km). The coordinates in both the climate suitability and species distribution maps are expressed in longitude-latitude.</w:t>
        </w:r>
      </w:ins>
    </w:p>
    <w:p>
      <w:pPr>
        <w:pStyle w:val="Body A"/>
        <w:rPr>
          <w:ins w:id="94" w:date="2022-05-25T16:24:09Z" w:author="Jean Victor Kwizera"/>
          <w:sz w:val="24"/>
          <w:szCs w:val="24"/>
          <w:u w:val="single"/>
        </w:rPr>
      </w:pPr>
      <w:ins w:id="95" w:date="2022-05-25T16:24:09Z" w:author="Jean Victor Kwizera">
        <w:r>
          <w:rPr>
            <w:sz w:val="24"/>
            <w:szCs w:val="24"/>
            <w:u w:val="single"/>
            <w:rtl w:val="0"/>
            <w:lang w:val="en-US"/>
          </w:rPr>
          <w:t>Simulation</w:t>
        </w:r>
      </w:ins>
    </w:p>
    <w:p>
      <w:pPr>
        <w:pStyle w:val="Body A"/>
        <w:rPr>
          <w:ins w:id="96" w:date="2022-05-25T16:24:09Z" w:author="Jean Victor Kwizera"/>
          <w:outline w:val="0"/>
          <w:color w:val="000000"/>
          <w:sz w:val="24"/>
          <w:szCs w:val="24"/>
          <w:u w:color="000000"/>
          <w14:textFill>
            <w14:solidFill>
              <w14:srgbClr w14:val="000000"/>
            </w14:solidFill>
          </w14:textFill>
        </w:rPr>
      </w:pPr>
      <w:ins w:id="97" w:date="2022-05-25T16:24:09Z" w:author="Jean Victor Kwizera">
        <w:r>
          <w:rPr>
            <w:sz w:val="24"/>
            <w:szCs w:val="24"/>
            <w:rtl w:val="0"/>
            <w:lang w:val="en-US"/>
          </w:rPr>
          <w:t>W</w:t>
        </w:r>
      </w:ins>
      <w:ins w:id="98" w:date="2022-05-25T16:24:09Z" w:author="Jean Victor Kwizera">
        <w:r>
          <w:rPr>
            <w:sz w:val="24"/>
            <w:szCs w:val="24"/>
            <w:rtl w:val="0"/>
            <w:lang w:val="en-US"/>
          </w:rPr>
          <w:t>e</w:t>
        </w:r>
      </w:ins>
      <w:ins w:id="99" w:date="2022-05-25T16:24:09Z" w:author="Jean Victor Kwizera">
        <w:r>
          <w:rPr>
            <w:sz w:val="24"/>
            <w:szCs w:val="24"/>
            <w:rtl w:val="0"/>
            <w:lang w:val="en-US"/>
          </w:rPr>
          <w:t xml:space="preserve"> use the </w:t>
        </w:r>
      </w:ins>
      <w:ins w:id="100" w:date="2022-05-25T16:24:09Z" w:author="Jean Victor Kwizera">
        <w:r>
          <w:rPr>
            <w:sz w:val="24"/>
            <w:szCs w:val="24"/>
            <w:rtl w:val="0"/>
            <w:lang w:val="en-US"/>
          </w:rPr>
          <w:t>RangeShiftR package</w:t>
        </w:r>
      </w:ins>
      <w:ins w:id="101" w:date="2022-05-25T16:24:09Z" w:author="Jean Victor Kwizera">
        <w:r>
          <w:rPr>
            <w:sz w:val="24"/>
            <w:szCs w:val="24"/>
            <w:rtl w:val="0"/>
            <w:lang w:val="en-US"/>
          </w:rPr>
          <w:t xml:space="preserve"> to simulate the dispersal of </w:t>
        </w:r>
      </w:ins>
      <w:ins w:id="102" w:date="2022-05-25T16:24:09Z" w:author="Jean Victor Kwizera">
        <w:r>
          <w:rPr>
            <w:i w:val="1"/>
            <w:iCs w:val="1"/>
            <w:sz w:val="24"/>
            <w:szCs w:val="24"/>
            <w:rtl w:val="0"/>
            <w:lang w:val="en-US"/>
          </w:rPr>
          <w:t>Cakile edentula</w:t>
        </w:r>
      </w:ins>
      <w:ins w:id="103" w:date="2022-05-25T16:24:09Z" w:author="Jean Victor Kwizera">
        <w:r>
          <w:rPr>
            <w:i w:val="1"/>
            <w:iCs w:val="1"/>
            <w:sz w:val="24"/>
            <w:szCs w:val="24"/>
            <w:rtl w:val="0"/>
            <w:lang w:val="en-US"/>
          </w:rPr>
          <w:t xml:space="preserve"> </w:t>
        </w:r>
      </w:ins>
      <w:ins w:id="104" w:date="2022-05-27T08:24:08Z" w:author="Jean Victor Kwizera">
        <w:r>
          <w:rPr>
            <w:sz w:val="24"/>
            <w:szCs w:val="24"/>
            <w:rtl w:val="0"/>
            <w:lang w:val="en-US"/>
          </w:rPr>
          <w:t>in Australia. We define the simulation model by providing the landscape, demography, dispersal, initialisation and simulation parameters. The landscape parameters include the Landscape map created from the climate suitability probabilities (</w:t>
        </w:r>
      </w:ins>
      <w:ins w:id="105" w:date="2022-05-25T16:24:09Z" w:author="Jean Victor Kwizera">
        <w:r>
          <w:rPr>
            <w:sz w:val="24"/>
            <w:szCs w:val="24"/>
            <w:rtl w:val="0"/>
            <w:lang w:val="en-US"/>
          </w:rPr>
          <w:t>LandscapeFile</w:t>
        </w:r>
      </w:ins>
      <w:ins w:id="106" w:date="2022-05-25T16:24:09Z" w:author="Jean Victor Kwizera">
        <w:r>
          <w:rPr>
            <w:sz w:val="24"/>
            <w:szCs w:val="24"/>
            <w:rtl w:val="0"/>
            <w:lang w:val="en-US"/>
          </w:rPr>
          <w:t xml:space="preserve">), the maximum number of individuals that can occupy a single cell with a suitability probability </w:t>
        </w:r>
      </w:ins>
      <m:oMath>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1</m:t>
        </m:r>
      </m:oMath>
      <w:ins w:id="107" w:date="2022-05-25T16:24:09Z" w:author="Jean Victor Kwizera">
        <w:r>
          <w:rPr>
            <w:sz w:val="24"/>
            <w:szCs w:val="24"/>
            <w:rtl w:val="0"/>
            <w:lang w:val="en-US"/>
          </w:rPr>
          <w:t xml:space="preserve"> (</w:t>
        </w:r>
      </w:ins>
      <w:ins w:id="108" w:date="2022-05-25T16:24:09Z" w:author="Jean Victor Kwizera">
        <w:r>
          <w:rPr>
            <w:sz w:val="24"/>
            <w:szCs w:val="24"/>
            <w:rtl w:val="0"/>
            <w:lang w:val="en-US"/>
          </w:rPr>
          <w:t>K_or_DensDep</w:t>
        </w:r>
      </w:ins>
      <w:ins w:id="109" w:date="2022-05-25T16:24:09Z" w:author="Jean Victor Kwizera">
        <w:r>
          <w:rPr>
            <w:sz w:val="24"/>
            <w:szCs w:val="24"/>
            <w:rtl w:val="0"/>
            <w:lang w:val="en-US"/>
          </w:rPr>
          <w:t>), the species distribution map (</w:t>
        </w:r>
      </w:ins>
      <w:ins w:id="110" w:date="2022-05-25T16:24:09Z" w:author="Jean Victor Kwizera">
        <w:r>
          <w:rPr>
            <w:sz w:val="24"/>
            <w:szCs w:val="24"/>
            <w:rtl w:val="0"/>
            <w:lang w:val="en-US"/>
          </w:rPr>
          <w:t xml:space="preserve">SpDistFile </w:t>
        </w:r>
      </w:ins>
      <w:ins w:id="111" w:date="2022-05-25T16:24:09Z" w:author="Jean Victor Kwizera">
        <w:r>
          <w:rPr>
            <w:sz w:val="24"/>
            <w:szCs w:val="24"/>
            <w:rtl w:val="0"/>
            <w:lang w:val="en-US"/>
          </w:rPr>
          <w:t>) and the maps</w:t>
        </w:r>
      </w:ins>
      <w:ins w:id="112" w:date="2022-05-25T16:24:09Z" w:author="Jean Victor Kwizera">
        <w:r>
          <w:rPr>
            <w:sz w:val="24"/>
            <w:szCs w:val="24"/>
            <w:rtl w:val="0"/>
            <w:lang w:val="en-US"/>
          </w:rPr>
          <w:t xml:space="preserve">’ </w:t>
        </w:r>
      </w:ins>
      <w:ins w:id="113" w:date="2022-05-25T16:24:09Z" w:author="Jean Victor Kwizera">
        <w:r>
          <w:rPr>
            <w:sz w:val="24"/>
            <w:szCs w:val="24"/>
            <w:rtl w:val="0"/>
            <w:lang w:val="en-US"/>
          </w:rPr>
          <w:t>resolutions (</w:t>
        </w:r>
      </w:ins>
      <w:ins w:id="114" w:date="2022-05-25T16:24:09Z" w:author="Jean Victor Kwizera">
        <w:r>
          <w:rPr>
            <w:sz w:val="24"/>
            <w:szCs w:val="24"/>
            <w:rtl w:val="0"/>
            <w:lang w:val="en-US"/>
          </w:rPr>
          <w:t>Resolution</w:t>
        </w:r>
      </w:ins>
      <w:ins w:id="115" w:date="2022-05-25T16:24:09Z" w:author="Jean Victor Kwizera">
        <w:r>
          <w:rPr>
            <w:sz w:val="24"/>
            <w:szCs w:val="24"/>
            <w:rtl w:val="0"/>
            <w:lang w:val="en-US"/>
          </w:rPr>
          <w:t xml:space="preserve"> </w:t>
        </w:r>
      </w:ins>
      <m:oMath>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1</m:t>
        </m:r>
      </m:oMath>
      <w:ins w:id="116" w:date="2022-05-25T16:24:09Z" w:author="Jean Victor Kwizera">
        <w:r>
          <w:rPr>
            <w:sz w:val="24"/>
            <w:szCs w:val="24"/>
            <w:rtl w:val="0"/>
            <w:lang w:val="en-US"/>
          </w:rPr>
          <w:t xml:space="preserve">  and </w:t>
        </w:r>
      </w:ins>
      <w:ins w:id="117" w:date="2022-05-25T16:24:09Z" w:author="Jean Victor Kwizera">
        <w:r>
          <w:rPr>
            <w:sz w:val="24"/>
            <w:szCs w:val="24"/>
            <w:rtl w:val="0"/>
            <w:lang w:val="en-US"/>
          </w:rPr>
          <w:t>SpDistResolution</w:t>
        </w:r>
      </w:ins>
      <w:ins w:id="118" w:date="2022-05-25T16:24:09Z" w:author="Jean Victor Kwizera">
        <w:r>
          <w:rPr>
            <w:sz w:val="24"/>
            <w:szCs w:val="24"/>
            <w:rtl w:val="0"/>
            <w:lang w:val="en-US"/>
          </w:rPr>
          <w:t xml:space="preserve"> </w:t>
        </w:r>
      </w:ins>
      <m:oMath>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1</m:t>
        </m:r>
      </m:oMath>
      <w:ins w:id="119" w:date="2022-05-25T16:24:09Z" w:author="Jean Victor Kwizera">
        <w:r>
          <w:rPr>
            <w:sz w:val="24"/>
            <w:szCs w:val="24"/>
            <w:rtl w:val="0"/>
            <w:lang w:val="en-US"/>
          </w:rPr>
          <w:t>). We also define a parameter (</w:t>
        </w:r>
      </w:ins>
      <w:ins w:id="120" w:date="2022-05-25T16:24:09Z" w:author="Jean Victor Kwizera">
        <w:r>
          <w:rPr>
            <w:sz w:val="24"/>
            <w:szCs w:val="24"/>
            <w:rtl w:val="0"/>
            <w:lang w:val="en-US"/>
          </w:rPr>
          <w:t>HabPercent</w:t>
        </w:r>
      </w:ins>
      <w:ins w:id="121" w:date="2022-05-25T16:24:09Z" w:author="Jean Victor Kwizera">
        <w:r>
          <w:rPr>
            <w:sz w:val="24"/>
            <w:szCs w:val="24"/>
            <w:rtl w:val="0"/>
            <w:lang w:val="en-US"/>
          </w:rPr>
          <w:t xml:space="preserve"> </w:t>
        </w:r>
      </w:ins>
      <m:oMath>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T</m:t>
        </m:r>
        <m:r>
          <w:rPr xmlns:w="http://schemas.openxmlformats.org/wordprocessingml/2006/main">
            <w:rFonts w:ascii="Cambria Math" w:hAnsi="Cambria Math"/>
            <w:i/>
            <w:color w:val="000000"/>
            <w:sz w:val="27"/>
            <w:szCs w:val="27"/>
          </w:rPr>
          <m:t>R</m:t>
        </m:r>
        <m:r>
          <w:rPr xmlns:w="http://schemas.openxmlformats.org/wordprocessingml/2006/main">
            <w:rFonts w:ascii="Cambria Math" w:hAnsi="Cambria Math"/>
            <w:i/>
            <w:color w:val="000000"/>
            <w:sz w:val="27"/>
            <w:szCs w:val="27"/>
          </w:rPr>
          <m:t>U</m:t>
        </m:r>
        <m:r>
          <w:rPr xmlns:w="http://schemas.openxmlformats.org/wordprocessingml/2006/main">
            <w:rFonts w:ascii="Cambria Math" w:hAnsi="Cambria Math"/>
            <w:i/>
            <w:color w:val="000000"/>
            <w:sz w:val="27"/>
            <w:szCs w:val="27"/>
          </w:rPr>
          <m:t>E</m:t>
        </m:r>
      </m:oMath>
      <w:ins w:id="122" w:date="2022-05-27T07:23:13Z" w:author="Jean Victor Kwizera">
        <w:r>
          <w:rPr>
            <w:sz w:val="24"/>
            <w:szCs w:val="24"/>
            <w:rtl w:val="0"/>
            <w:lang w:val="en-US"/>
          </w:rPr>
          <w:t xml:space="preserve">) which indicates that the </w:t>
        </w:r>
      </w:ins>
      <w:ins w:id="123" w:date="2022-05-27T07:23:13Z" w:author="Jean Victor Kwizera">
        <w:r>
          <w:rPr>
            <w:sz w:val="24"/>
            <w:szCs w:val="24"/>
            <w:rtl w:val="0"/>
            <w:lang w:val="en-US"/>
          </w:rPr>
          <w:t>landscape</w:t>
        </w:r>
      </w:ins>
      <w:ins w:id="124" w:date="2022-05-27T07:23:13Z" w:author="Jean Victor Kwizera">
        <w:r>
          <w:rPr>
            <w:sz w:val="24"/>
            <w:szCs w:val="24"/>
            <w:rtl w:val="0"/>
            <w:lang w:val="en-US"/>
          </w:rPr>
          <w:t xml:space="preserve"> map are cells with suitability probabilities rather than unique habitat codes </w:t>
        </w:r>
      </w:ins>
      <w:ins w:id="125" w:date="2022-05-27T07:23:13Z" w:author="Jean Victor Kwizera">
        <w:r>
          <w:rPr>
            <w:sz w:val="24"/>
            <w:szCs w:val="24"/>
            <w:rtl w:val="0"/>
            <w:lang w:val="en-US"/>
          </w:rPr>
          <w:t>characterising</w:t>
        </w:r>
      </w:ins>
      <w:ins w:id="126" w:date="2022-05-27T07:23:13Z" w:author="Jean Victor Kwizera">
        <w:r>
          <w:rPr>
            <w:sz w:val="24"/>
            <w:szCs w:val="24"/>
            <w:rtl w:val="0"/>
            <w:lang w:val="en-US"/>
          </w:rPr>
          <w:t xml:space="preserve"> each cell</w:t>
        </w:r>
      </w:ins>
      <w:ins w:id="127" w:date="2022-05-25T16:24:09Z" w:author="Jean Victor Kwizera">
        <w:r>
          <w:rPr>
            <w:sz w:val="24"/>
            <w:szCs w:val="24"/>
            <w:rtl w:val="0"/>
            <w:lang w:val="en-US"/>
          </w:rPr>
          <w:t>’</w:t>
        </w:r>
      </w:ins>
      <w:ins w:id="128" w:date="2022-05-25T16:24:09Z" w:author="Jean Victor Kwizera">
        <w:r>
          <w:rPr>
            <w:sz w:val="24"/>
            <w:szCs w:val="24"/>
            <w:rtl w:val="0"/>
            <w:lang w:val="en-US"/>
          </w:rPr>
          <w:t>s habitat.</w:t>
        </w:r>
      </w:ins>
    </w:p>
    <w:p>
      <w:pPr>
        <w:pStyle w:val="Body A"/>
        <w:rPr>
          <w:ins w:id="129" w:date="2022-05-25T16:24:09Z" w:author="Jean Victor Kwizera"/>
          <w:outline w:val="0"/>
          <w:color w:val="000000"/>
          <w:sz w:val="24"/>
          <w:szCs w:val="24"/>
          <w:u w:color="000000"/>
          <w14:textFill>
            <w14:solidFill>
              <w14:srgbClr w14:val="000000"/>
            </w14:solidFill>
          </w14:textFill>
        </w:rPr>
      </w:pPr>
      <w:ins w:id="130" w:date="2022-05-27T07:22:31Z" w:author="Jean Victor Kwizera">
        <w:r>
          <w:rPr>
            <w:sz w:val="24"/>
            <w:szCs w:val="24"/>
            <w:rtl w:val="0"/>
            <w:lang w:val="en-US"/>
          </w:rPr>
          <w:t xml:space="preserve">We define Demography by the maximum number of offsprings an individual can have in a single </w:t>
        </w:r>
      </w:ins>
      <w:ins w:id="131" w:date="2022-05-27T07:22:31Z" w:author="Jean Victor Kwizera">
        <w:r>
          <w:rPr>
            <w:sz w:val="24"/>
            <w:szCs w:val="24"/>
            <w:rtl w:val="0"/>
            <w:lang w:val="en-US"/>
          </w:rPr>
          <w:t>reproduction</w:t>
        </w:r>
      </w:ins>
      <w:ins w:id="132" w:date="2022-05-27T07:22:31Z" w:author="Jean Victor Kwizera">
        <w:r>
          <w:rPr>
            <w:sz w:val="24"/>
            <w:szCs w:val="24"/>
            <w:rtl w:val="0"/>
            <w:lang w:val="en-US"/>
          </w:rPr>
          <w:t xml:space="preserve"> season (</w:t>
        </w:r>
      </w:ins>
      <w:ins w:id="133" w:date="2022-05-25T16:24:09Z" w:author="Jean Victor Kwizera">
        <w:r>
          <w:rPr>
            <w:sz w:val="24"/>
            <w:szCs w:val="24"/>
            <w:rtl w:val="0"/>
            <w:lang w:val="en-US"/>
          </w:rPr>
          <w:t>Rmax</w:t>
        </w:r>
      </w:ins>
      <w:ins w:id="134" w:date="2022-05-25T16:24:09Z" w:author="Jean Victor Kwizera">
        <w:r>
          <w:rPr>
            <w:sz w:val="24"/>
            <w:szCs w:val="24"/>
            <w:rtl w:val="0"/>
            <w:lang w:val="en-US"/>
          </w:rPr>
          <w:t xml:space="preserve"> = 1000), the species competition coefficient in its habitat (bc </w:t>
        </w:r>
      </w:ins>
      <m:oMath>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0.000001</m:t>
        </m:r>
      </m:oMath>
      <w:ins w:id="135" w:date="2022-05-25T16:24:09Z" w:author="Jean Victor Kwizera">
        <w:r>
          <w:rPr>
            <w:sz w:val="24"/>
            <w:szCs w:val="24"/>
            <w:rtl w:val="0"/>
            <w:lang w:val="en-US"/>
          </w:rPr>
          <w:t xml:space="preserve">) given a non-stage structured model with </w:t>
        </w:r>
      </w:ins>
      <w:ins w:id="136" w:date="2022-05-25T16:24:09Z" w:author="Jean Victor Kwizera">
        <w:r>
          <w:rPr>
            <w:sz w:val="24"/>
            <w:szCs w:val="24"/>
            <w:rtl w:val="0"/>
            <w:lang w:val="en-US"/>
          </w:rPr>
          <w:t>non-overlapping generations</w:t>
        </w:r>
      </w:ins>
      <w:ins w:id="137" w:date="2022-05-25T16:24:09Z" w:author="Jean Victor Kwizera">
        <w:r>
          <w:rPr>
            <w:sz w:val="24"/>
            <w:szCs w:val="24"/>
            <w:rtl w:val="0"/>
            <w:lang w:val="en-US"/>
          </w:rPr>
          <w:t xml:space="preserve"> (</w:t>
        </w:r>
      </w:ins>
      <w:ins w:id="138" w:date="2022-05-25T16:24:09Z" w:author="Jean Victor Kwizera">
        <w:r>
          <w:rPr>
            <w:sz w:val="24"/>
            <w:szCs w:val="24"/>
            <w:rtl w:val="0"/>
            <w:lang w:val="en-US"/>
          </w:rPr>
          <w:t>StageStruct</w:t>
        </w:r>
      </w:ins>
      <w:ins w:id="139" w:date="2022-05-25T16:24:09Z" w:author="Jean Victor Kwizera">
        <w:r>
          <w:rPr>
            <w:sz w:val="24"/>
            <w:szCs w:val="24"/>
            <w:rtl w:val="0"/>
            <w:lang w:val="en-US"/>
          </w:rPr>
          <w:t xml:space="preserve"> </w:t>
        </w:r>
      </w:ins>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L</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E</m:t>
        </m:r>
      </m:oMath>
      <w:ins w:id="140" w:date="2022-05-25T16:24:09Z" w:author="Jean Victor Kwizera">
        <w:r>
          <w:rPr>
            <w:sz w:val="24"/>
            <w:szCs w:val="24"/>
            <w:rtl w:val="0"/>
            <w:lang w:val="en-US"/>
          </w:rPr>
          <w:t>)</w:t>
        </w:r>
      </w:ins>
      <w:ins w:id="141" w:date="2022-05-25T16:24:09Z" w:author="Jean Victor Kwizera">
        <w:r>
          <w:rPr>
            <w:sz w:val="24"/>
            <w:szCs w:val="24"/>
            <w:rtl w:val="0"/>
            <w:lang w:val="en-US"/>
          </w:rPr>
          <w:t>.</w:t>
        </w:r>
      </w:ins>
      <w:ins w:id="142" w:date="2022-05-25T16:24:09Z" w:author="Jean Victor Kwizera">
        <w:r>
          <w:rPr>
            <w:sz w:val="24"/>
            <w:szCs w:val="24"/>
            <w:rtl w:val="0"/>
            <w:lang w:val="en-US"/>
          </w:rPr>
          <w:t xml:space="preserve"> We also define the species</w:t>
        </w:r>
      </w:ins>
      <w:ins w:id="143" w:date="2022-05-25T16:24:09Z" w:author="Jean Victor Kwizera">
        <w:r>
          <w:rPr>
            <w:sz w:val="24"/>
            <w:szCs w:val="24"/>
            <w:rtl w:val="0"/>
            <w:lang w:val="en-US"/>
          </w:rPr>
          <w:t xml:space="preserve">’ </w:t>
        </w:r>
      </w:ins>
      <w:ins w:id="144" w:date="2022-05-25T16:24:09Z" w:author="Jean Victor Kwizera">
        <w:r>
          <w:rPr>
            <w:sz w:val="24"/>
            <w:szCs w:val="24"/>
            <w:rtl w:val="0"/>
            <w:lang w:val="en-US"/>
          </w:rPr>
          <w:t>reproduction type (</w:t>
        </w:r>
      </w:ins>
      <w:ins w:id="145" w:date="2022-05-25T16:24:09Z" w:author="Jean Victor Kwizera">
        <w:r>
          <w:rPr>
            <w:sz w:val="24"/>
            <w:szCs w:val="24"/>
            <w:rtl w:val="0"/>
            <w:lang w:val="en-US"/>
          </w:rPr>
          <w:t>ReproductionType</w:t>
        </w:r>
      </w:ins>
      <w:ins w:id="146" w:date="2022-05-25T16:24:09Z" w:author="Jean Victor Kwizera">
        <w:r>
          <w:rPr>
            <w:sz w:val="24"/>
            <w:szCs w:val="24"/>
            <w:rtl w:val="0"/>
            <w:lang w:val="en-US"/>
          </w:rPr>
          <w:t xml:space="preserve"> </w:t>
        </w:r>
      </w:ins>
      <m:oMath>
        <m:r>
          <w:rPr xmlns:w="http://schemas.openxmlformats.org/wordprocessingml/2006/main">
            <w:rFonts w:ascii="Cambria Math" w:hAnsi="Cambria Math"/>
            <w:i/>
            <w:color w:val="000000"/>
            <w:sz w:val="31"/>
            <w:szCs w:val="31"/>
          </w:rPr>
          <m:t>=</m:t>
        </m:r>
        <m:r>
          <w:rPr xmlns:w="http://schemas.openxmlformats.org/wordprocessingml/2006/main">
            <w:rFonts w:ascii="Cambria Math" w:hAnsi="Cambria Math"/>
            <w:i/>
            <w:color w:val="000000"/>
            <w:sz w:val="31"/>
            <w:szCs w:val="31"/>
          </w:rPr>
          <m:t>0</m:t>
        </m:r>
      </m:oMath>
      <w:ins w:id="147" w:date="2022-05-25T16:24:09Z" w:author="Jean Victor Kwizera">
        <w:r>
          <w:rPr>
            <w:sz w:val="24"/>
            <w:szCs w:val="24"/>
            <w:rtl w:val="0"/>
            <w:lang w:val="en-US"/>
          </w:rPr>
          <w:t xml:space="preserve">) representing </w:t>
        </w:r>
      </w:ins>
      <w:ins w:id="148" w:date="2022-05-25T16:24:09Z" w:author="Jean Victor Kwizera">
        <w:r>
          <w:rPr>
            <w:i w:val="1"/>
            <w:iCs w:val="1"/>
            <w:sz w:val="24"/>
            <w:szCs w:val="24"/>
            <w:rtl w:val="0"/>
            <w:lang w:val="en-US"/>
          </w:rPr>
          <w:t>Cakile edentula</w:t>
        </w:r>
      </w:ins>
      <w:ins w:id="149" w:date="2022-05-25T16:24:09Z" w:author="Jean Victor Kwizera">
        <w:r>
          <w:rPr>
            <w:i w:val="1"/>
            <w:iCs w:val="1"/>
            <w:sz w:val="24"/>
            <w:szCs w:val="24"/>
            <w:rtl w:val="0"/>
            <w:lang w:val="en-US"/>
          </w:rPr>
          <w:t>’</w:t>
        </w:r>
      </w:ins>
      <w:ins w:id="150" w:date="2022-05-25T16:24:09Z" w:author="Jean Victor Kwizera">
        <w:r>
          <w:rPr>
            <w:i w:val="1"/>
            <w:iCs w:val="1"/>
            <w:sz w:val="24"/>
            <w:szCs w:val="24"/>
            <w:rtl w:val="0"/>
            <w:lang w:val="en-US"/>
          </w:rPr>
          <w:t>s</w:t>
        </w:r>
      </w:ins>
      <w:ins w:id="151" w:date="2022-05-25T16:24:09Z" w:author="Jean Victor Kwizera">
        <w:r>
          <w:rPr>
            <w:sz w:val="24"/>
            <w:szCs w:val="24"/>
            <w:rtl w:val="0"/>
            <w:lang w:val="en-US"/>
          </w:rPr>
          <w:t xml:space="preserve"> asexual reproduction.  </w:t>
        </w:r>
      </w:ins>
    </w:p>
    <w:p>
      <w:pPr>
        <w:pStyle w:val="Body A"/>
        <w:rPr>
          <w:ins w:id="152" w:date="2022-05-25T16:24:09Z" w:author="Jean Victor Kwizera"/>
          <w:outline w:val="0"/>
          <w:color w:val="000000"/>
          <w:sz w:val="24"/>
          <w:szCs w:val="24"/>
          <w:u w:color="000000"/>
          <w14:textFill>
            <w14:solidFill>
              <w14:srgbClr w14:val="000000"/>
            </w14:solidFill>
          </w14:textFill>
        </w:rPr>
      </w:pPr>
      <w:ins w:id="153" w:date="2022-05-25T16:24:09Z" w:author="Jean Victor Kwizera">
        <w:r>
          <w:rPr>
            <w:sz w:val="24"/>
            <w:szCs w:val="24"/>
            <w:rtl w:val="0"/>
            <w:lang w:val="en-US"/>
          </w:rPr>
          <w:t>We define dispersal by 3 parameters; the emigration probability (</w:t>
        </w:r>
      </w:ins>
      <w:ins w:id="154" w:date="2022-05-25T16:24:09Z" w:author="Jean Victor Kwizera">
        <w:r>
          <w:rPr>
            <w:sz w:val="24"/>
            <w:szCs w:val="24"/>
            <w:rtl w:val="0"/>
            <w:lang w:val="en-US"/>
          </w:rPr>
          <w:t>EmigProb</w:t>
        </w:r>
      </w:ins>
      <w:ins w:id="155" w:date="2022-05-25T16:24:09Z" w:author="Jean Victor Kwizera">
        <w:r>
          <w:rPr>
            <w:sz w:val="24"/>
            <w:szCs w:val="24"/>
            <w:rtl w:val="0"/>
            <w:lang w:val="en-US"/>
          </w:rPr>
          <w:t xml:space="preserve"> </w:t>
        </w:r>
      </w:ins>
      <m:oMath>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0.1</m:t>
        </m:r>
      </m:oMath>
      <w:ins w:id="156" w:date="2022-05-25T16:24:09Z" w:author="Jean Victor Kwizera">
        <w:r>
          <w:rPr>
            <w:sz w:val="24"/>
            <w:szCs w:val="24"/>
            <w:rtl w:val="0"/>
            <w:lang w:val="en-US"/>
          </w:rPr>
          <w:t xml:space="preserve">), settlement which defines the behaviour of the dispersed species when it arrives in an unsuitable cell (Settle </w:t>
        </w:r>
      </w:ins>
      <m:oMath>
        <m:r>
          <w:rPr xmlns:w="http://schemas.openxmlformats.org/wordprocessingml/2006/main">
            <w:rFonts w:ascii="Cambria Math" w:hAnsi="Cambria Math"/>
            <w:i/>
            <w:color w:val="000000"/>
            <w:sz w:val="31"/>
            <w:szCs w:val="31"/>
          </w:rPr>
          <m:t>=</m:t>
        </m:r>
        <m:r>
          <w:rPr xmlns:w="http://schemas.openxmlformats.org/wordprocessingml/2006/main">
            <w:rFonts w:ascii="Cambria Math" w:hAnsi="Cambria Math"/>
            <w:i/>
            <w:color w:val="000000"/>
            <w:sz w:val="31"/>
            <w:szCs w:val="31"/>
          </w:rPr>
          <m:t>2</m:t>
        </m:r>
      </m:oMath>
      <w:ins w:id="157" w:date="2022-05-25T16:24:09Z" w:author="Jean Victor Kwizera">
        <w:r>
          <w:rPr>
            <w:sz w:val="24"/>
            <w:szCs w:val="24"/>
            <w:rtl w:val="0"/>
            <w:lang w:val="en-US"/>
          </w:rPr>
          <w:t xml:space="preserve"> i.e the species moves to a nearby suitable cell) and the movement process for an individual </w:t>
        </w:r>
      </w:ins>
      <w:ins w:id="158" w:date="2022-05-25T16:24:09Z" w:author="Jean Victor Kwizera">
        <w:r>
          <w:rPr>
            <w:sz w:val="24"/>
            <w:szCs w:val="24"/>
            <w:rtl w:val="0"/>
            <w:lang w:val="en-US"/>
          </w:rPr>
          <w:t xml:space="preserve">departing from its natal </w:t>
        </w:r>
      </w:ins>
      <w:ins w:id="159" w:date="2022-05-25T16:24:09Z" w:author="Jean Victor Kwizera">
        <w:r>
          <w:rPr>
            <w:sz w:val="24"/>
            <w:szCs w:val="24"/>
            <w:rtl w:val="0"/>
            <w:lang w:val="en-US"/>
          </w:rPr>
          <w:t>cell</w:t>
        </w:r>
      </w:ins>
      <w:ins w:id="160" w:date="2022-05-25T16:24:09Z" w:author="Jean Victor Kwizera">
        <w:r>
          <w:rPr>
            <w:sz w:val="24"/>
            <w:szCs w:val="24"/>
            <w:rtl w:val="0"/>
            <w:lang w:val="en-US"/>
          </w:rPr>
          <w:t xml:space="preserve"> towards a potential new </w:t>
        </w:r>
      </w:ins>
      <w:ins w:id="161" w:date="2022-05-25T16:24:09Z" w:author="Jean Victor Kwizera">
        <w:r>
          <w:rPr>
            <w:sz w:val="24"/>
            <w:szCs w:val="24"/>
            <w:rtl w:val="0"/>
            <w:lang w:val="en-US"/>
          </w:rPr>
          <w:t xml:space="preserve">cell. </w:t>
        </w:r>
      </w:ins>
      <w:ins w:id="162" w:date="2022-05-25T16:24:09Z" w:author="Jean Victor Kwizera">
        <w:r>
          <w:rPr>
            <w:i w:val="1"/>
            <w:iCs w:val="1"/>
            <w:sz w:val="24"/>
            <w:szCs w:val="24"/>
            <w:rtl w:val="0"/>
            <w:lang w:val="en-US"/>
          </w:rPr>
          <w:t>Cakile edentula</w:t>
        </w:r>
      </w:ins>
      <w:ins w:id="163" w:date="2022-05-25T16:24:09Z" w:author="Jean Victor Kwizera">
        <w:r>
          <w:rPr>
            <w:i w:val="1"/>
            <w:iCs w:val="1"/>
            <w:sz w:val="24"/>
            <w:szCs w:val="24"/>
            <w:rtl w:val="0"/>
            <w:lang w:val="en-US"/>
          </w:rPr>
          <w:t>’</w:t>
        </w:r>
      </w:ins>
      <w:ins w:id="164" w:date="2022-05-25T16:24:09Z" w:author="Jean Victor Kwizera">
        <w:r>
          <w:rPr>
            <w:i w:val="1"/>
            <w:iCs w:val="1"/>
            <w:sz w:val="24"/>
            <w:szCs w:val="24"/>
            <w:rtl w:val="0"/>
            <w:lang w:val="en-US"/>
          </w:rPr>
          <w:t xml:space="preserve">s </w:t>
        </w:r>
      </w:ins>
      <w:ins w:id="165" w:date="2022-05-25T16:24:09Z" w:author="Jean Victor Kwizera">
        <w:r>
          <w:rPr>
            <w:sz w:val="24"/>
            <w:szCs w:val="24"/>
            <w:rtl w:val="0"/>
            <w:lang w:val="en-US"/>
          </w:rPr>
          <w:t>movement is defined with a double dispersal kernel, providing for the specification of short (</w:t>
        </w:r>
      </w:ins>
      <m:oMath>
        <m:r>
          <w:rPr xmlns:w="http://schemas.openxmlformats.org/wordprocessingml/2006/main">
            <w:rFonts w:ascii="Cambria Math" w:hAnsi="Cambria Math"/>
            <w:i/>
            <w:color w:val="000000"/>
            <w:sz w:val="25"/>
            <w:szCs w:val="25"/>
          </w:rPr>
          <m:t>20</m:t>
        </m:r>
        <m:r>
          <w:rPr xmlns:w="http://schemas.openxmlformats.org/wordprocessingml/2006/main">
            <w:rFonts w:ascii="Cambria Math" w:hAnsi="Cambria Math"/>
            <w:i/>
            <w:color w:val="000000"/>
            <w:sz w:val="25"/>
            <w:szCs w:val="25"/>
          </w:rPr>
          <m:t>k</m:t>
        </m:r>
        <m:r>
          <w:rPr xmlns:w="http://schemas.openxmlformats.org/wordprocessingml/2006/main">
            <w:rFonts w:ascii="Cambria Math" w:hAnsi="Cambria Math"/>
            <w:i/>
            <w:color w:val="000000"/>
            <w:sz w:val="25"/>
            <w:szCs w:val="25"/>
          </w:rPr>
          <m:t>m</m:t>
        </m:r>
      </m:oMath>
      <w:ins w:id="166" w:date="2022-05-25T16:24:09Z" w:author="Jean Victor Kwizera">
        <w:r>
          <w:rPr>
            <w:sz w:val="24"/>
            <w:szCs w:val="24"/>
            <w:rtl w:val="0"/>
            <w:lang w:val="en-US"/>
          </w:rPr>
          <w:t>) and long (</w:t>
        </w:r>
      </w:ins>
      <m:oMath>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oMath>
      <w:ins w:id="167" w:date="2022-05-25T16:24:09Z" w:author="Jean Victor Kwizera">
        <w:r>
          <w:rPr>
            <w:sz w:val="24"/>
            <w:szCs w:val="24"/>
            <w:rtl w:val="0"/>
            <w:lang w:val="en-US"/>
          </w:rPr>
          <w:t>) range dispersal distances and their probabilities (</w:t>
        </w:r>
      </w:ins>
      <m:oMath>
        <m:r>
          <w:rPr xmlns:w="http://schemas.openxmlformats.org/wordprocessingml/2006/main">
            <w:rFonts w:ascii="Cambria Math" w:hAnsi="Cambria Math"/>
            <w:i/>
            <w:color w:val="000000"/>
            <w:sz w:val="25"/>
            <w:szCs w:val="25"/>
          </w:rPr>
          <m:t>0.83</m:t>
        </m:r>
        <m:r>
          <w:rPr xmlns:w="http://schemas.openxmlformats.org/wordprocessingml/2006/main">
            <w:rFonts w:ascii="Cambria Math" w:hAnsi="Cambria Math"/>
            <w:i/>
            <w:color w:val="000000"/>
            <w:sz w:val="25"/>
            <w:szCs w:val="25"/>
          </w:rPr>
          <m:t>a</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d</m:t>
        </m:r>
        <m:r>
          <w:rPr xmlns:w="http://schemas.openxmlformats.org/wordprocessingml/2006/main">
            <w:rFonts w:ascii="Cambria Math" w:hAnsi="Cambria Math"/>
            <w:i/>
            <w:color w:val="000000"/>
            <w:sz w:val="25"/>
            <w:szCs w:val="25"/>
          </w:rPr>
          <m:t>0.17</m:t>
        </m:r>
      </m:oMath>
      <w:ins w:id="168" w:date="2022-05-27T07:22:40Z" w:author="Jean Victor Kwizera">
        <w:r>
          <w:rPr>
            <w:sz w:val="24"/>
            <w:szCs w:val="24"/>
            <w:rtl w:val="0"/>
            <w:lang w:val="en-US"/>
          </w:rPr>
          <w:t xml:space="preserve">) </w:t>
        </w:r>
      </w:ins>
      <w:ins w:id="169" w:date="2022-05-27T07:22:40Z" w:author="Jean Victor Kwizera">
        <w:r>
          <w:rPr>
            <w:sz w:val="24"/>
            <w:szCs w:val="24"/>
            <w:rtl w:val="0"/>
            <w:lang w:val="en-US"/>
          </w:rPr>
          <w:t>respectively</w:t>
        </w:r>
      </w:ins>
      <w:ins w:id="170" w:date="2022-05-27T07:22:40Z" w:author="Jean Victor Kwizera">
        <w:r>
          <w:rPr>
            <w:sz w:val="24"/>
            <w:szCs w:val="24"/>
            <w:rtl w:val="0"/>
            <w:lang w:val="en-US"/>
          </w:rPr>
          <w:t xml:space="preserve">. </w:t>
        </w:r>
      </w:ins>
    </w:p>
    <w:p>
      <w:pPr>
        <w:pStyle w:val="Body A"/>
        <w:rPr>
          <w:color w:val="000000"/>
          <w:sz w:val="24"/>
        </w:rPr>
      </w:pPr>
      <w:ins w:id="171" w:date="2022-05-27T07:22:47Z" w:author="Jean Victor Kwizera">
        <w:r>
          <w:rPr>
            <w:sz w:val="24"/>
            <w:szCs w:val="24"/>
            <w:rtl w:val="0"/>
            <w:lang w:val="en-US"/>
          </w:rPr>
          <w:t xml:space="preserve">We use the </w:t>
        </w:r>
      </w:ins>
      <w:ins w:id="172" w:date="2022-05-27T07:22:47Z" w:author="Jean Victor Kwizera">
        <w:r>
          <w:rPr>
            <w:sz w:val="24"/>
            <w:szCs w:val="24"/>
            <w:rtl w:val="0"/>
            <w:lang w:val="en-US"/>
          </w:rPr>
          <w:t>Initialisation</w:t>
        </w:r>
      </w:ins>
      <w:ins w:id="173" w:date="2022-05-27T07:22:47Z" w:author="Jean Victor Kwizera">
        <w:r>
          <w:rPr>
            <w:sz w:val="24"/>
            <w:szCs w:val="24"/>
            <w:rtl w:val="0"/>
            <w:lang w:val="en-US"/>
          </w:rPr>
          <w:t xml:space="preserve"> parameters to specify that the simulation starts with a species distribution map (</w:t>
        </w:r>
      </w:ins>
      <w:ins w:id="174" w:date="2022-05-25T16:24:09Z" w:author="Jean Victor Kwizera">
        <w:r>
          <w:rPr>
            <w:sz w:val="24"/>
            <w:szCs w:val="24"/>
            <w:rtl w:val="0"/>
            <w:lang w:val="en-US"/>
          </w:rPr>
          <w:t>InitType</w:t>
        </w:r>
      </w:ins>
      <m:oMath>
        <m:r>
          <w:rPr xmlns:w="http://schemas.openxmlformats.org/wordprocessingml/2006/main">
            <w:rFonts w:ascii="Cambria Math" w:hAnsi="Cambria Math"/>
            <w:i/>
            <w:color w:val="000000"/>
            <w:sz w:val="33"/>
            <w:szCs w:val="33"/>
          </w:rPr>
          <m:t>=</m:t>
        </m:r>
        <m:r>
          <w:rPr xmlns:w="http://schemas.openxmlformats.org/wordprocessingml/2006/main">
            <w:rFonts w:ascii="Cambria Math" w:hAnsi="Cambria Math"/>
            <w:i/>
            <w:color w:val="000000"/>
            <w:sz w:val="33"/>
            <w:szCs w:val="33"/>
          </w:rPr>
          <m:t>1</m:t>
        </m:r>
      </m:oMath>
      <w:ins w:id="175" w:date="2022-05-25T16:24:09Z" w:author="Jean Victor Kwizera">
        <w:r>
          <w:rPr>
            <w:sz w:val="24"/>
            <w:szCs w:val="24"/>
            <w:rtl w:val="0"/>
            <w:lang w:val="en-US"/>
          </w:rPr>
          <w:t>) and the parameter (</w:t>
        </w:r>
      </w:ins>
      <w:ins w:id="176" w:date="2022-05-25T16:24:09Z" w:author="Jean Victor Kwizera">
        <w:r>
          <w:rPr>
            <w:sz w:val="24"/>
            <w:szCs w:val="24"/>
            <w:rtl w:val="0"/>
            <w:lang w:val="en-US"/>
          </w:rPr>
          <w:t>InitDens</w:t>
        </w:r>
      </w:ins>
      <m:oMath>
        <m:r>
          <w:rPr xmlns:w="http://schemas.openxmlformats.org/wordprocessingml/2006/main">
            <w:rFonts w:ascii="Cambria Math" w:hAnsi="Cambria Math"/>
            <w:i/>
            <w:color w:val="000000"/>
            <w:sz w:val="31"/>
            <w:szCs w:val="31"/>
          </w:rPr>
          <m:t>=</m:t>
        </m:r>
        <m:r>
          <w:rPr xmlns:w="http://schemas.openxmlformats.org/wordprocessingml/2006/main">
            <w:rFonts w:ascii="Cambria Math" w:hAnsi="Cambria Math"/>
            <w:i/>
            <w:color w:val="000000"/>
            <w:sz w:val="31"/>
            <w:szCs w:val="31"/>
          </w:rPr>
          <m:t>2</m:t>
        </m:r>
      </m:oMath>
      <w:ins w:id="177" w:date="2022-05-25T16:24:09Z" w:author="Jean Victor Kwizera">
        <w:r>
          <w:rPr>
            <w:sz w:val="24"/>
            <w:szCs w:val="24"/>
            <w:rtl w:val="0"/>
            <w:lang w:val="en-US"/>
          </w:rPr>
          <w:t>) which then allows us to specify the number of individuals to be introduced in each cell (</w:t>
        </w:r>
      </w:ins>
      <w:ins w:id="178" w:date="2022-05-25T16:24:09Z" w:author="Jean Victor Kwizera">
        <w:r>
          <w:rPr>
            <w:sz w:val="24"/>
            <w:szCs w:val="24"/>
            <w:rtl w:val="0"/>
            <w:lang w:val="en-US"/>
          </w:rPr>
          <w:t>IndsHaCell</w:t>
        </w:r>
      </w:ins>
      <m:oMath>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100</m:t>
        </m:r>
      </m:oMath>
      <w:ins w:id="179" w:date="2022-05-25T16:24:09Z" w:author="Jean Victor Kwizera">
        <w:r>
          <w:rPr>
            <w:sz w:val="24"/>
            <w:szCs w:val="24"/>
            <w:rtl w:val="0"/>
            <w:lang w:val="en-US"/>
          </w:rPr>
          <w:t xml:space="preserve">). We simulate </w:t>
        </w:r>
      </w:ins>
      <w:ins w:id="180" w:date="2022-05-25T16:24:09Z" w:author="Jean Victor Kwizera">
        <w:r>
          <w:rPr>
            <w:i w:val="1"/>
            <w:iCs w:val="1"/>
            <w:sz w:val="24"/>
            <w:szCs w:val="24"/>
            <w:rtl w:val="0"/>
            <w:lang w:val="en-US"/>
          </w:rPr>
          <w:t>Cakile edentula</w:t>
        </w:r>
      </w:ins>
      <w:ins w:id="181" w:date="2022-05-25T16:24:09Z" w:author="Jean Victor Kwizera">
        <w:r>
          <w:rPr>
            <w:i w:val="1"/>
            <w:iCs w:val="1"/>
            <w:sz w:val="24"/>
            <w:szCs w:val="24"/>
            <w:rtl w:val="0"/>
            <w:lang w:val="en-US"/>
          </w:rPr>
          <w:t>’</w:t>
        </w:r>
      </w:ins>
      <w:ins w:id="182" w:date="2022-05-25T16:24:09Z" w:author="Jean Victor Kwizera">
        <w:r>
          <w:rPr>
            <w:i w:val="1"/>
            <w:iCs w:val="1"/>
            <w:sz w:val="24"/>
            <w:szCs w:val="24"/>
            <w:rtl w:val="0"/>
            <w:lang w:val="en-US"/>
          </w:rPr>
          <w:t xml:space="preserve">s </w:t>
        </w:r>
      </w:ins>
      <w:ins w:id="183" w:date="2022-05-25T16:24:09Z" w:author="Jean Victor Kwizera">
        <w:r>
          <w:rPr>
            <w:sz w:val="24"/>
            <w:szCs w:val="24"/>
            <w:rtl w:val="0"/>
            <w:lang w:val="en-US"/>
          </w:rPr>
          <w:t>dispersal with</w:t>
        </w:r>
      </w:ins>
      <w:ins w:id="184" w:date="2022-05-27T08:24:21Z" w:author="Jean Victor Kwizera">
        <w:r>
          <w:rPr>
            <w:sz w:val="24"/>
            <w:szCs w:val="24"/>
            <w:rtl w:val="0"/>
            <w:lang w:val="en-US"/>
          </w:rPr>
          <w:t xml:space="preserve"> 10 replicates over 1000 years and record the range, population and occurrence at </w:t>
        </w:r>
      </w:ins>
      <m:oMath>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y</m:t>
        </m:r>
        <m:r>
          <w:rPr xmlns:w="http://schemas.openxmlformats.org/wordprocessingml/2006/main">
            <w:rFonts w:ascii="Cambria Math" w:hAnsi="Cambria Math"/>
            <w:i/>
            <w:color w:val="000000"/>
            <w:sz w:val="25"/>
            <w:szCs w:val="25"/>
          </w:rPr>
          <m:t>e</m:t>
        </m:r>
        <m:r>
          <w:rPr xmlns:w="http://schemas.openxmlformats.org/wordprocessingml/2006/main">
            <w:rFonts w:ascii="Cambria Math" w:hAnsi="Cambria Math"/>
            <w:i/>
            <w:color w:val="000000"/>
            <w:sz w:val="25"/>
            <w:szCs w:val="25"/>
          </w:rPr>
          <m:t>a</m:t>
        </m:r>
        <m:r>
          <w:rPr xmlns:w="http://schemas.openxmlformats.org/wordprocessingml/2006/main">
            <w:rFonts w:ascii="Cambria Math" w:hAnsi="Cambria Math"/>
            <w:i/>
            <w:color w:val="000000"/>
            <w:sz w:val="25"/>
            <w:szCs w:val="25"/>
          </w:rPr>
          <m:t>r</m:t>
        </m:r>
      </m:oMath>
      <w:ins w:id="185" w:date="2022-05-25T16:24:09Z" w:author="Jean Victor Kwizera">
        <w:r>
          <w:rPr>
            <w:sz w:val="24"/>
            <w:szCs w:val="24"/>
            <w:rtl w:val="0"/>
            <w:lang w:val="en-US"/>
          </w:rPr>
          <w:t xml:space="preserve"> intervals.</w:t>
        </w:r>
      </w:ins>
      <w:r>
        <w:rPr>
          <w:rFonts w:ascii="Arial Unicode MS" w:cs="Arial Unicode MS" w:hAnsi="Arial Unicode MS" w:eastAsia="Arial Unicode MS"/>
          <w:b w:val="0"/>
          <w:bCs w:val="0"/>
          <w:i w:val="0"/>
          <w:iCs w:val="0"/>
          <w:sz w:val="24"/>
          <w:szCs w:val="24"/>
        </w:rPr>
        <w:br w:type="page"/>
      </w:r>
    </w:p>
    <w:p>
      <w:pPr>
        <w:pStyle w:val="Heading 2"/>
        <w:rPr>
          <w:sz w:val="24"/>
          <w:szCs w:val="24"/>
          <w:lang w:val="en-US"/>
        </w:rPr>
      </w:pPr>
      <w:r>
        <w:rPr>
          <w:sz w:val="24"/>
          <w:szCs w:val="24"/>
          <w:rtl w:val="0"/>
          <w:lang w:val="en-US"/>
        </w:rPr>
        <w:t>Lag-phase Analysis</w:t>
      </w:r>
    </w:p>
    <w:p>
      <w:pPr>
        <w:pStyle w:val="Body A"/>
        <w:rPr>
          <w:outline w:val="0"/>
          <w:color w:val="000000"/>
          <w:sz w:val="24"/>
          <w:szCs w:val="24"/>
          <w:u w:color="000000"/>
          <w14:textFill>
            <w14:solidFill>
              <w14:srgbClr w14:val="000000"/>
            </w14:solidFill>
          </w14:textFill>
        </w:rPr>
      </w:pPr>
      <w:r>
        <w:rPr>
          <w:sz w:val="24"/>
          <w:szCs w:val="24"/>
          <w:rtl w:val="0"/>
          <w:lang w:val="en-US"/>
        </w:rPr>
        <w:t xml:space="preserve">Recently Hyndman et al. (2015) have developed a new statistical method which accounts for the variation in sampling efforts when using herbarium time series data to test for lag-phase in biological invasions. To detrend the inter-annual variation in collection effort, they used the total number of herbarium specimens collected in each year </w:t>
      </w:r>
      <m:oMath>
        <m:r>
          <w:rPr xmlns:w="http://schemas.openxmlformats.org/wordprocessingml/2006/main">
            <w:rFonts w:ascii="Cambria Math" w:hAnsi="Cambria Math"/>
            <w:i/>
            <w:color w:val="000000"/>
            <w:sz w:val="30"/>
            <w:szCs w:val="30"/>
          </w:rPr>
          <m:t>(</m:t>
        </m:r>
        <m:sSub>
          <m:e>
            <m:r>
              <w:rPr xmlns:w="http://schemas.openxmlformats.org/wordprocessingml/2006/main">
                <w:rFonts w:ascii="Cambria Math" w:hAnsi="Cambria Math"/>
                <w:i/>
                <w:color w:val="000000"/>
                <w:sz w:val="30"/>
                <w:szCs w:val="30"/>
              </w:rPr>
              <m:t>N</m:t>
            </m:r>
          </m:e>
          <m:sub>
            <m:r>
              <w:rPr xmlns:w="http://schemas.openxmlformats.org/wordprocessingml/2006/main">
                <w:rFonts w:ascii="Cambria Math" w:hAnsi="Cambria Math"/>
                <w:i/>
                <w:color w:val="000000"/>
                <w:sz w:val="30"/>
                <w:szCs w:val="30"/>
              </w:rPr>
              <m:t>t</m:t>
            </m:r>
          </m:sub>
        </m:sSub>
        <m:r>
          <w:rPr xmlns:w="http://schemas.openxmlformats.org/wordprocessingml/2006/main">
            <w:rFonts w:ascii="Cambria Math" w:hAnsi="Cambria Math"/>
            <w:i/>
            <w:color w:val="000000"/>
            <w:sz w:val="30"/>
            <w:szCs w:val="30"/>
          </w:rPr>
          <m:t>)</m:t>
        </m:r>
      </m:oMath>
      <w:r>
        <w:rPr>
          <w:sz w:val="24"/>
          <w:szCs w:val="24"/>
          <w:rtl w:val="0"/>
          <w:lang w:val="en-US"/>
        </w:rPr>
        <w:t xml:space="preserve">, as a measure of the collection rate. If the number of specimens of the focal species, </w:t>
      </w:r>
      <m:oMath>
        <m:r>
          <w:rPr xmlns:w="http://schemas.openxmlformats.org/wordprocessingml/2006/main">
            <w:rFonts w:ascii="Cambria Math" w:hAnsi="Cambria Math"/>
            <w:i/>
            <w:color w:val="000000"/>
            <w:sz w:val="30"/>
            <w:szCs w:val="30"/>
          </w:rPr>
          <m:t>(</m:t>
        </m:r>
        <m:sSub>
          <m:e>
            <m:r>
              <w:rPr xmlns:w="http://schemas.openxmlformats.org/wordprocessingml/2006/main">
                <w:rFonts w:ascii="Cambria Math" w:hAnsi="Cambria Math"/>
                <w:i/>
                <w:color w:val="000000"/>
                <w:sz w:val="30"/>
                <w:szCs w:val="30"/>
              </w:rPr>
              <m:t>n</m:t>
            </m:r>
          </m:e>
          <m:sub>
            <m:r>
              <w:rPr xmlns:w="http://schemas.openxmlformats.org/wordprocessingml/2006/main">
                <w:rFonts w:ascii="Cambria Math" w:hAnsi="Cambria Math"/>
                <w:i/>
                <w:color w:val="000000"/>
                <w:sz w:val="30"/>
                <w:szCs w:val="30"/>
              </w:rPr>
              <m:t>t</m:t>
            </m:r>
          </m:sub>
        </m:sSub>
        <m:r>
          <w:rPr xmlns:w="http://schemas.openxmlformats.org/wordprocessingml/2006/main">
            <w:rFonts w:ascii="Cambria Math" w:hAnsi="Cambria Math"/>
            <w:i/>
            <w:color w:val="000000"/>
            <w:sz w:val="30"/>
            <w:szCs w:val="30"/>
          </w:rPr>
          <m:t>)</m:t>
        </m:r>
      </m:oMath>
      <w:r>
        <w:rPr>
          <w:sz w:val="24"/>
          <w:szCs w:val="24"/>
          <w:rtl w:val="0"/>
          <w:lang w:val="en-US"/>
        </w:rPr>
        <w:t xml:space="preserve">, is Poisson distributed then changes in </w:t>
      </w:r>
      <m:oMath>
        <m:sSub>
          <m:e>
            <m:r>
              <w:rPr xmlns:w="http://schemas.openxmlformats.org/wordprocessingml/2006/main">
                <w:rFonts w:ascii="Cambria Math" w:hAnsi="Cambria Math"/>
                <w:i/>
                <w:color w:val="000000"/>
                <w:sz w:val="28"/>
                <w:szCs w:val="28"/>
              </w:rPr>
              <m:t>n</m:t>
            </m:r>
          </m:e>
          <m:sub>
            <m:r>
              <w:rPr xmlns:w="http://schemas.openxmlformats.org/wordprocessingml/2006/main">
                <w:rFonts w:ascii="Cambria Math" w:hAnsi="Cambria Math"/>
                <w:i/>
                <w:color w:val="000000"/>
                <w:sz w:val="28"/>
                <w:szCs w:val="28"/>
              </w:rPr>
              <m:t>t</m:t>
            </m:r>
          </m:sub>
        </m:sSub>
      </m:oMath>
      <w:r>
        <w:rPr>
          <w:sz w:val="24"/>
          <w:szCs w:val="24"/>
          <w:rtl w:val="0"/>
          <w:lang w:val="en-US"/>
        </w:rPr>
        <w:t xml:space="preserve">as a function of time can be described by the following generalized linear model: </w:t>
      </w:r>
    </w:p>
    <w:p>
      <w:pPr>
        <w:pStyle w:val="Body A"/>
        <w:jc w:val="center"/>
        <w:rPr>
          <w:outline w:val="0"/>
          <w:color w:val="000000"/>
          <w:sz w:val="24"/>
          <w:szCs w:val="24"/>
          <w:u w:color="000000"/>
          <w14:textFill>
            <w14:solidFill>
              <w14:srgbClr w14:val="000000"/>
            </w14:solidFill>
          </w14:textFill>
        </w:rPr>
      </w:pPr>
      <m:oMath>
        <m:sSub>
          <m:e>
            <m:r>
              <w:rPr xmlns:w="http://schemas.openxmlformats.org/wordprocessingml/2006/main">
                <w:rFonts w:ascii="Cambria Math" w:hAnsi="Cambria Math"/>
                <w:i/>
                <w:color w:val="000000"/>
                <w:sz w:val="29"/>
                <w:szCs w:val="29"/>
              </w:rPr>
              <m:t>n</m:t>
            </m:r>
          </m:e>
          <m:sub>
            <m:r>
              <w:rPr xmlns:w="http://schemas.openxmlformats.org/wordprocessingml/2006/main">
                <w:rFonts w:ascii="Cambria Math" w:hAnsi="Cambria Math"/>
                <w:i/>
                <w:color w:val="000000"/>
                <w:sz w:val="29"/>
                <w:szCs w:val="29"/>
              </w:rPr>
              <m:t>t</m:t>
            </m:r>
          </m:sub>
        </m:sSub>
        <m:r>
          <w:rPr xmlns:w="http://schemas.openxmlformats.org/wordprocessingml/2006/main">
            <w:rFonts w:ascii="Cambria Math" w:hAnsi="Cambria Math"/>
            <w:i/>
            <w:color w:val="000000"/>
            <w:sz w:val="29"/>
            <w:szCs w:val="29"/>
          </w:rPr>
          <m:t>∼</m:t>
        </m:r>
        <m:r>
          <m:rPr>
            <m:sty m:val="p"/>
          </m:rPr>
          <w:rPr xmlns:w="http://schemas.openxmlformats.org/wordprocessingml/2006/main">
            <w:rFonts w:ascii="Cambria Math" w:hAnsi="Cambria Math"/>
            <w:i/>
            <w:color w:val="000000"/>
            <w:sz w:val="29"/>
            <w:szCs w:val="29"/>
          </w:rPr>
          <m:t>P</m:t>
        </m:r>
        <m:r>
          <m:rPr>
            <m:sty m:val="p"/>
          </m:rPr>
          <w:rPr xmlns:w="http://schemas.openxmlformats.org/wordprocessingml/2006/main">
            <w:rFonts w:ascii="Cambria Math" w:hAnsi="Cambria Math"/>
            <w:i/>
            <w:color w:val="000000"/>
            <w:sz w:val="29"/>
            <w:szCs w:val="29"/>
          </w:rPr>
          <m:t>o</m:t>
        </m:r>
        <m:r>
          <m:rPr>
            <m:sty m:val="p"/>
          </m:rPr>
          <w:rPr xmlns:w="http://schemas.openxmlformats.org/wordprocessingml/2006/main">
            <w:rFonts w:ascii="Cambria Math" w:hAnsi="Cambria Math"/>
            <w:i/>
            <w:color w:val="000000"/>
            <w:sz w:val="29"/>
            <w:szCs w:val="29"/>
          </w:rPr>
          <m:t>i</m:t>
        </m:r>
        <m:r>
          <m:rPr>
            <m:sty m:val="p"/>
          </m:rPr>
          <w:rPr xmlns:w="http://schemas.openxmlformats.org/wordprocessingml/2006/main">
            <w:rFonts w:ascii="Cambria Math" w:hAnsi="Cambria Math"/>
            <w:i/>
            <w:color w:val="000000"/>
            <w:sz w:val="29"/>
            <w:szCs w:val="29"/>
          </w:rPr>
          <m:t>s</m:t>
        </m:r>
        <m:r>
          <m:rPr>
            <m:sty m:val="p"/>
          </m:rPr>
          <w:rPr xmlns:w="http://schemas.openxmlformats.org/wordprocessingml/2006/main">
            <w:rFonts w:ascii="Cambria Math" w:hAnsi="Cambria Math"/>
            <w:i/>
            <w:color w:val="000000"/>
            <w:sz w:val="29"/>
            <w:szCs w:val="29"/>
          </w:rPr>
          <m:t>s</m:t>
        </m:r>
        <m:r>
          <m:rPr>
            <m:sty m:val="p"/>
          </m:rPr>
          <w:rPr xmlns:w="http://schemas.openxmlformats.org/wordprocessingml/2006/main">
            <w:rFonts w:ascii="Cambria Math" w:hAnsi="Cambria Math"/>
            <w:i/>
            <w:color w:val="000000"/>
            <w:sz w:val="29"/>
            <w:szCs w:val="29"/>
          </w:rPr>
          <m:t>o</m:t>
        </m:r>
        <m:r>
          <m:rPr>
            <m:sty m:val="p"/>
          </m:rP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sSub>
          <m:e>
            <m:r>
              <w:rPr xmlns:w="http://schemas.openxmlformats.org/wordprocessingml/2006/main">
                <w:rFonts w:ascii="Cambria Math" w:hAnsi="Cambria Math"/>
                <w:i/>
                <w:color w:val="000000"/>
                <w:sz w:val="29"/>
                <w:szCs w:val="29"/>
              </w:rPr>
              <m:t>N</m:t>
            </m:r>
          </m:e>
          <m:sub>
            <m:r>
              <w:rPr xmlns:w="http://schemas.openxmlformats.org/wordprocessingml/2006/main">
                <w:rFonts w:ascii="Cambria Math" w:hAnsi="Cambria Math"/>
                <w:i/>
                <w:color w:val="000000"/>
                <w:sz w:val="29"/>
                <w:szCs w:val="29"/>
              </w:rPr>
              <m:t>t</m:t>
            </m:r>
          </m:sub>
        </m:sSub>
        <m:func>
          <m:funcPr>
            <m:ctrlPr>
              <w:rPr xmlns:w="http://schemas.openxmlformats.org/wordprocessingml/2006/main">
                <w:rFonts w:ascii="Cambria Math" w:hAnsi="Cambria Math"/>
                <w:i/>
                <w:color w:val="000000"/>
                <w:sz w:val="29"/>
                <w:szCs w:val="29"/>
              </w:rPr>
            </m:ctrlPr>
          </m:funcPr>
          <m:fName>
            <m:r>
              <m:rPr>
                <m:sty m:val="p"/>
              </m:rPr>
              <w:rPr xmlns:w="http://schemas.openxmlformats.org/wordprocessingml/2006/main">
                <w:rFonts w:ascii="Cambria Math" w:hAnsi="Cambria Math"/>
                <w:i/>
                <w:color w:val="000000"/>
                <w:sz w:val="29"/>
                <w:szCs w:val="29"/>
              </w:rPr>
              <m:t>exp</m:t>
            </m:r>
          </m:fName>
          <m:e>
            <m:d>
              <m:dPr>
                <m:ctrlPr>
                  <w:rPr xmlns:w="http://schemas.openxmlformats.org/wordprocessingml/2006/main">
                    <w:rFonts w:ascii="Cambria Math" w:hAnsi="Cambria Math"/>
                    <w:i/>
                    <w:color w:val="000000"/>
                    <w:sz w:val="29"/>
                    <w:szCs w:val="29"/>
                  </w:rPr>
                </m:ctrlPr>
                <m:begChr m:val="["/>
                <m:endChr m:val="]"/>
              </m:dPr>
              <m:e>
                <m:r>
                  <w:rPr xmlns:w="http://schemas.openxmlformats.org/wordprocessingml/2006/main">
                    <w:rFonts w:ascii="Cambria Math" w:hAnsi="Cambria Math"/>
                    <w:i/>
                    <w:color w:val="000000"/>
                    <w:sz w:val="29"/>
                    <w:szCs w:val="29"/>
                  </w:rPr>
                  <m:t>f</m:t>
                </m:r>
                <m:d>
                  <m:dPr>
                    <m:ctrlPr>
                      <w:rPr xmlns:w="http://schemas.openxmlformats.org/wordprocessingml/2006/main">
                        <w:rFonts w:ascii="Cambria Math" w:hAnsi="Cambria Math"/>
                        <w:i/>
                        <w:color w:val="000000"/>
                        <w:sz w:val="29"/>
                        <w:szCs w:val="29"/>
                      </w:rPr>
                    </m:ctrlPr>
                  </m:dPr>
                  <m:e>
                    <m:r>
                      <m:rPr>
                        <m:sty m:val="p"/>
                      </m:rPr>
                      <w:rPr xmlns:w="http://schemas.openxmlformats.org/wordprocessingml/2006/main">
                        <w:rFonts w:ascii="Cambria Math" w:hAnsi="Cambria Math"/>
                        <w:i/>
                        <w:color w:val="000000"/>
                        <w:sz w:val="29"/>
                        <w:szCs w:val="29"/>
                      </w:rPr>
                      <m:t>t</m:t>
                    </m:r>
                  </m:e>
                </m:d>
              </m:e>
            </m:d>
          </m:e>
        </m:func>
        <m:r>
          <w:rPr xmlns:w="http://schemas.openxmlformats.org/wordprocessingml/2006/main">
            <w:rFonts w:ascii="Cambria Math" w:hAnsi="Cambria Math"/>
            <w:i/>
            <w:color w:val="000000"/>
            <w:sz w:val="29"/>
            <w:szCs w:val="29"/>
          </w:rPr>
          <m:t>)</m:t>
        </m:r>
      </m:oMath>
      <w:r>
        <w:rPr>
          <w:sz w:val="24"/>
          <w:szCs w:val="24"/>
          <w:rtl w:val="0"/>
          <w:lang w:val="en-US"/>
        </w:rPr>
        <w:t xml:space="preserve">. </w:t>
        <w:tab/>
        <w:tab/>
        <w:t xml:space="preserve"> (1)</w:t>
      </w:r>
    </w:p>
    <w:p>
      <w:pPr>
        <w:pStyle w:val="Body A"/>
        <w:rPr>
          <w:outline w:val="0"/>
          <w:color w:val="000000"/>
          <w:sz w:val="24"/>
          <w:szCs w:val="24"/>
          <w:u w:color="000000"/>
          <w14:textFill>
            <w14:solidFill>
              <w14:srgbClr w14:val="000000"/>
            </w14:solidFill>
          </w14:textFill>
        </w:rPr>
      </w:pPr>
      <w:r>
        <w:rPr>
          <w:sz w:val="24"/>
          <w:szCs w:val="24"/>
          <w:rtl w:val="0"/>
          <w:lang w:val="en-US"/>
        </w:rPr>
        <w:t xml:space="preserve">where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t</m:t>
        </m:r>
      </m:oMath>
      <w:r>
        <w:rPr>
          <w:sz w:val="24"/>
          <w:szCs w:val="24"/>
          <w:rtl w:val="0"/>
          <w:lang w:val="en-US"/>
        </w:rPr>
        <w:t xml:space="preserve">) describes changes in the number of specimens over time. A lag is justified if </w:t>
      </w:r>
      <m:oMath>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t</m:t>
        </m:r>
      </m:oMath>
      <w:r>
        <w:rPr>
          <w:sz w:val="24"/>
          <w:szCs w:val="24"/>
          <w:rtl w:val="0"/>
          <w:lang w:val="en-US"/>
        </w:rPr>
        <w:t>) is constant until a given time (</w:t>
      </w:r>
      <m:oMath>
        <m:r>
          <m:rPr>
            <m:sty m:val="p"/>
          </m:rPr>
          <w:rPr xmlns:w="http://schemas.openxmlformats.org/wordprocessingml/2006/main">
            <w:rFonts w:ascii="Cambria Math" w:hAnsi="Cambria Math"/>
            <w:i/>
            <w:color w:val="000000"/>
            <w:sz w:val="31"/>
            <w:szCs w:val="31"/>
          </w:rPr>
          <m:t>τ</m:t>
        </m:r>
      </m:oMath>
      <w:r>
        <w:rPr>
          <w:sz w:val="24"/>
          <w:szCs w:val="24"/>
          <w:rtl w:val="0"/>
          <w:lang w:val="en-US"/>
        </w:rPr>
        <w:t>) and takes a positive slope thereafter (Aikio et al., 2010). The lag year (</w:t>
      </w:r>
      <m:oMath>
        <m:r>
          <m:rPr>
            <m:sty m:val="p"/>
          </m:rPr>
          <w:rPr xmlns:w="http://schemas.openxmlformats.org/wordprocessingml/2006/main">
            <w:rFonts w:ascii="Cambria Math" w:hAnsi="Cambria Math"/>
            <w:i/>
            <w:color w:val="000000"/>
            <w:sz w:val="31"/>
            <w:szCs w:val="31"/>
          </w:rPr>
          <m:t>τ</m:t>
        </m:r>
      </m:oMath>
      <w:r>
        <w:rPr>
          <w:sz w:val="24"/>
          <w:szCs w:val="24"/>
          <w:rtl w:val="0"/>
          <w:lang w:val="en-US"/>
        </w:rPr>
        <w:t xml:space="preserve">), the number and position of the knots, are selected by minimizing the Akaike information criterion ((Burnham and Anderson, 2004). We fitted the above model to time series of invader species in Australia and New Zealand using the R (R Development Core Team, 2009) with codes provided by (Hyndman et al., 2015). </w:t>
      </w:r>
    </w:p>
    <w:p>
      <w:pPr>
        <w:pStyle w:val="Body A"/>
        <w:spacing w:after="0" w:line="240" w:lineRule="auto"/>
      </w:pPr>
      <w:r>
        <w:rPr>
          <w:rFonts w:ascii="Arial Unicode MS" w:cs="Arial Unicode MS" w:hAnsi="Arial Unicode MS" w:eastAsia="Arial Unicode MS"/>
          <w:b w:val="0"/>
          <w:bCs w:val="0"/>
          <w:i w:val="0"/>
          <w:iCs w:val="0"/>
          <w:sz w:val="24"/>
          <w:szCs w:val="24"/>
        </w:rPr>
        <w:br w:type="page"/>
      </w:r>
    </w:p>
    <w:p>
      <w:pPr>
        <w:pStyle w:val="Heading"/>
        <w:rPr>
          <w:sz w:val="24"/>
          <w:szCs w:val="24"/>
        </w:rPr>
      </w:pPr>
      <w:r>
        <w:rPr>
          <w:sz w:val="24"/>
          <w:szCs w:val="24"/>
          <w:rtl w:val="0"/>
          <w:lang w:val="en-US"/>
        </w:rPr>
        <w:t>Results</w:t>
      </w:r>
    </w:p>
    <w:p>
      <w:pPr>
        <w:pStyle w:val="Heading 2"/>
        <w:rPr>
          <w:sz w:val="24"/>
          <w:szCs w:val="24"/>
          <w:lang w:val="fr-FR"/>
        </w:rPr>
      </w:pPr>
      <w:r>
        <w:rPr>
          <w:sz w:val="24"/>
          <w:szCs w:val="24"/>
          <w:rtl w:val="0"/>
          <w:lang w:val="fr-FR"/>
        </w:rPr>
        <w:t>Simulations</w:t>
      </w:r>
    </w:p>
    <w:p>
      <w:pPr>
        <w:pStyle w:val="Heading 2"/>
        <w:rPr>
          <w:sz w:val="24"/>
          <w:szCs w:val="24"/>
          <w:lang w:val="en-US"/>
        </w:rPr>
      </w:pPr>
      <w:r>
        <w:rPr>
          <w:sz w:val="24"/>
          <w:szCs w:val="24"/>
          <w:rtl w:val="0"/>
          <w:lang w:val="en-US"/>
        </w:rPr>
        <w:t>Lag-phase analysis</w:t>
      </w:r>
      <w:r>
        <w:rPr>
          <w:sz w:val="24"/>
          <w:szCs w:val="24"/>
          <w:lang w:val="en-US"/>
        </w:rPr>
        <w:br w:type="textWrapping"/>
      </w:r>
      <w:commentRangeStart w:id="186"/>
    </w:p>
    <w:p>
      <w:pPr>
        <w:pStyle w:val="Heading 2"/>
        <w:rPr>
          <w:sz w:val="24"/>
          <w:szCs w:val="24"/>
          <w:lang w:val="en-US"/>
        </w:rPr>
      </w:pPr>
      <w:r>
        <w:rPr>
          <w:sz w:val="24"/>
          <w:szCs w:val="24"/>
          <w:rtl w:val="0"/>
          <w:lang w:val="en-US"/>
        </w:rPr>
        <w:t>Constancy</w:t>
      </w:r>
      <w:commentRangeEnd w:id="186"/>
      <w:r>
        <w:commentReference w:id="186"/>
      </w:r>
    </w:p>
    <w:p>
      <w:pPr>
        <w:pStyle w:val="Body A"/>
        <w:rPr>
          <w:sz w:val="24"/>
          <w:szCs w:val="24"/>
        </w:rPr>
      </w:pPr>
      <w:r>
        <w:rPr>
          <w:sz w:val="24"/>
          <w:szCs w:val="24"/>
          <w:rtl w:val="0"/>
          <w:lang w:val="en-US"/>
        </w:rPr>
        <w:t xml:space="preserve">Species introduced to more than one region can serve as experimental replicates and provide insights into spatio-temporal invasion trajectories. </w:t>
      </w:r>
    </w:p>
    <w:p>
      <w:pPr>
        <w:pStyle w:val="Body A"/>
        <w:spacing w:after="0" w:line="240" w:lineRule="auto"/>
      </w:pPr>
      <w:r>
        <w:rPr>
          <w:rFonts w:ascii="Arial Unicode MS" w:cs="Arial Unicode MS" w:hAnsi="Arial Unicode MS" w:eastAsia="Arial Unicode MS"/>
          <w:b w:val="0"/>
          <w:bCs w:val="0"/>
          <w:i w:val="0"/>
          <w:iCs w:val="0"/>
          <w:sz w:val="24"/>
          <w:szCs w:val="24"/>
        </w:rPr>
        <w:br w:type="page"/>
      </w:r>
    </w:p>
    <w:p>
      <w:pPr>
        <w:pStyle w:val="Heading"/>
        <w:rPr>
          <w:sz w:val="24"/>
          <w:szCs w:val="24"/>
        </w:rPr>
      </w:pPr>
      <w:r>
        <w:rPr>
          <w:sz w:val="24"/>
          <w:szCs w:val="24"/>
          <w:rtl w:val="0"/>
          <w:lang w:val="en-US"/>
        </w:rPr>
        <w:t>Discussion</w:t>
      </w:r>
    </w:p>
    <w:p>
      <w:pPr>
        <w:pStyle w:val="Body A"/>
      </w:pPr>
      <w:r>
        <w:rPr>
          <w:sz w:val="24"/>
          <w:szCs w:val="24"/>
          <w:rtl w:val="0"/>
          <w:lang w:val="en-US"/>
        </w:rPr>
        <w:t>TBD</w:t>
      </w:r>
      <w:r>
        <w:rPr>
          <w:rFonts w:ascii="Arial Unicode MS" w:cs="Arial Unicode MS" w:hAnsi="Arial Unicode MS" w:eastAsia="Arial Unicode MS"/>
          <w:b w:val="0"/>
          <w:bCs w:val="0"/>
          <w:i w:val="0"/>
          <w:iCs w:val="0"/>
          <w:sz w:val="24"/>
          <w:szCs w:val="24"/>
        </w:rPr>
        <w:br w:type="page"/>
      </w:r>
    </w:p>
    <w:p>
      <w:pPr>
        <w:pStyle w:val="Heading"/>
        <w:rPr>
          <w:sz w:val="24"/>
          <w:szCs w:val="24"/>
        </w:rPr>
      </w:pPr>
      <w:r>
        <w:rPr>
          <w:sz w:val="24"/>
          <w:szCs w:val="24"/>
          <w:rtl w:val="0"/>
          <w:lang w:val="en-US"/>
        </w:rPr>
        <w:t>Bibliography</w:t>
      </w:r>
    </w:p>
    <w:p>
      <w:pPr>
        <w:pStyle w:val="Body A"/>
        <w:spacing w:after="0" w:line="240" w:lineRule="auto"/>
        <w:ind w:left="720" w:hanging="720"/>
        <w:rPr>
          <w:sz w:val="24"/>
          <w:szCs w:val="24"/>
        </w:rPr>
      </w:pPr>
      <w:r>
        <w:rPr>
          <w:sz w:val="24"/>
          <w:szCs w:val="24"/>
          <w:rtl w:val="0"/>
          <w:lang w:val="en-US"/>
        </w:rPr>
        <w:t>Aikio, S., Duncan, R.P., Hulme, P.E., 2010. Lag-phases in alien plant invasions: separating the facts from the artefacts. Oikos 119, 370</w:t>
      </w:r>
      <w:r>
        <w:rPr>
          <w:sz w:val="24"/>
          <w:szCs w:val="24"/>
          <w:rtl w:val="0"/>
          <w:lang w:val="en-US"/>
        </w:rPr>
        <w:t>–</w:t>
      </w:r>
      <w:r>
        <w:rPr>
          <w:sz w:val="24"/>
          <w:szCs w:val="24"/>
          <w:rtl w:val="0"/>
          <w:lang w:val="en-US"/>
        </w:rPr>
        <w:t>378. https://doi.org/10.1111/j.1600-0706.2009.17963.x</w:t>
      </w:r>
    </w:p>
    <w:p>
      <w:pPr>
        <w:pStyle w:val="Body A"/>
        <w:spacing w:after="0" w:line="240" w:lineRule="auto"/>
        <w:ind w:left="720" w:hanging="720"/>
        <w:rPr>
          <w:sz w:val="24"/>
          <w:szCs w:val="24"/>
        </w:rPr>
      </w:pPr>
      <w:r>
        <w:rPr>
          <w:sz w:val="24"/>
          <w:szCs w:val="24"/>
          <w:rtl w:val="0"/>
          <w:lang w:val="en-US"/>
        </w:rPr>
        <w:t>Baker, H.G., 1974. The Evolution of Weeds. Annu. Rev. Ecol. Syst. 5, 1</w:t>
      </w:r>
      <w:r>
        <w:rPr>
          <w:sz w:val="24"/>
          <w:szCs w:val="24"/>
          <w:rtl w:val="0"/>
          <w:lang w:val="en-US"/>
        </w:rPr>
        <w:t>–</w:t>
      </w:r>
      <w:r>
        <w:rPr>
          <w:sz w:val="24"/>
          <w:szCs w:val="24"/>
          <w:rtl w:val="0"/>
          <w:lang w:val="it-IT"/>
        </w:rPr>
        <w:t>24. https://doi.org/10.1146/annurev.es.05.110174.000245</w:t>
      </w:r>
    </w:p>
    <w:p>
      <w:pPr>
        <w:pStyle w:val="Body A"/>
        <w:spacing w:after="0" w:line="240" w:lineRule="auto"/>
        <w:ind w:left="720" w:hanging="720"/>
        <w:rPr>
          <w:sz w:val="24"/>
          <w:szCs w:val="24"/>
        </w:rPr>
      </w:pPr>
      <w:r>
        <w:rPr>
          <w:sz w:val="24"/>
          <w:szCs w:val="24"/>
          <w:rtl w:val="0"/>
          <w:lang w:val="en-US"/>
        </w:rPr>
        <w:t>Baker, H.G., Stebbins, G.L., 1965. Genetics of Colonizing Species, Proceedings, in: International Union of Biological Sciences Symposia on General Biology 1964. Academic Press, New York.</w:t>
      </w:r>
    </w:p>
    <w:p>
      <w:pPr>
        <w:pStyle w:val="Body A"/>
        <w:spacing w:after="0" w:line="240" w:lineRule="auto"/>
        <w:ind w:left="720" w:hanging="720"/>
        <w:rPr>
          <w:sz w:val="24"/>
          <w:szCs w:val="24"/>
        </w:rPr>
      </w:pPr>
      <w:r>
        <w:rPr>
          <w:sz w:val="24"/>
          <w:szCs w:val="24"/>
          <w:rtl w:val="0"/>
          <w:lang w:val="en-US"/>
        </w:rPr>
        <w:t>Blomberg, S.P., Garland, T., Ives, A.R., 2003. Testing for phylogenetic signal in comparative data: behavioral traits are more labile. Evolution 57, 717</w:t>
      </w:r>
      <w:r>
        <w:rPr>
          <w:sz w:val="24"/>
          <w:szCs w:val="24"/>
          <w:rtl w:val="0"/>
          <w:lang w:val="en-US"/>
        </w:rPr>
        <w:t>–</w:t>
      </w:r>
      <w:r>
        <w:rPr>
          <w:sz w:val="24"/>
          <w:szCs w:val="24"/>
          <w:rtl w:val="0"/>
          <w:lang w:val="en-US"/>
        </w:rPr>
        <w:t>745. https://doi.org/10.1111/j.0014-3820.2003.tb00285.x</w:t>
      </w:r>
    </w:p>
    <w:p>
      <w:pPr>
        <w:pStyle w:val="Body A"/>
        <w:spacing w:after="0" w:line="240" w:lineRule="auto"/>
        <w:ind w:left="720" w:hanging="720"/>
        <w:rPr>
          <w:sz w:val="24"/>
          <w:szCs w:val="24"/>
        </w:rPr>
      </w:pPr>
      <w:r>
        <w:rPr>
          <w:sz w:val="24"/>
          <w:szCs w:val="24"/>
          <w:rtl w:val="0"/>
          <w:lang w:val="en-US"/>
        </w:rPr>
        <w:t>Bock, D.G., Caseys, C., Cousens, R.D., Hahn, M.A., Heredia, S.M., H</w:t>
      </w:r>
      <w:r>
        <w:rPr>
          <w:sz w:val="24"/>
          <w:szCs w:val="24"/>
          <w:rtl w:val="0"/>
          <w:lang w:val="en-US"/>
        </w:rPr>
        <w:t>ü</w:t>
      </w:r>
      <w:r>
        <w:rPr>
          <w:sz w:val="24"/>
          <w:szCs w:val="24"/>
          <w:rtl w:val="0"/>
          <w:lang w:val="en-US"/>
        </w:rPr>
        <w:t>bner, S., Turner, K.G., Whitney, K.D., Rieseberg, L.H., 2015. What we still don</w:t>
      </w:r>
      <w:r>
        <w:rPr>
          <w:rFonts w:ascii="Arial Unicode MS" w:hAnsi="Arial Unicode MS" w:hint="default"/>
          <w:sz w:val="24"/>
          <w:szCs w:val="24"/>
          <w:rtl w:val="0"/>
          <w:lang w:val="en-US"/>
        </w:rPr>
        <w:t>’</w:t>
      </w:r>
      <w:r>
        <w:rPr>
          <w:sz w:val="24"/>
          <w:szCs w:val="24"/>
          <w:rtl w:val="0"/>
          <w:lang w:val="en-US"/>
        </w:rPr>
        <w:t>t know about invasion genetics. Mol. Ecol. 24, 2277</w:t>
      </w:r>
      <w:r>
        <w:rPr>
          <w:sz w:val="24"/>
          <w:szCs w:val="24"/>
          <w:rtl w:val="0"/>
          <w:lang w:val="en-US"/>
        </w:rPr>
        <w:t>–</w:t>
      </w:r>
      <w:r>
        <w:rPr>
          <w:sz w:val="24"/>
          <w:szCs w:val="24"/>
          <w:rtl w:val="0"/>
          <w:lang w:val="en-US"/>
        </w:rPr>
        <w:t>2297. https://doi.org/10.1111/mec.13032</w:t>
      </w:r>
    </w:p>
    <w:p>
      <w:pPr>
        <w:pStyle w:val="Body A"/>
        <w:spacing w:after="0" w:line="240" w:lineRule="auto"/>
        <w:ind w:left="720" w:hanging="720"/>
        <w:rPr>
          <w:sz w:val="24"/>
          <w:szCs w:val="24"/>
        </w:rPr>
      </w:pPr>
      <w:r>
        <w:rPr>
          <w:sz w:val="24"/>
          <w:szCs w:val="24"/>
          <w:rtl w:val="0"/>
          <w:lang w:val="en-US"/>
        </w:rPr>
        <w:t>Burnham, K.P., Anderson, D.R. (Eds.), 2004. Model Selection and Multimodel Inference. Springer New York, New York, NY.</w:t>
      </w:r>
    </w:p>
    <w:p>
      <w:pPr>
        <w:pStyle w:val="Body A"/>
        <w:spacing w:after="0" w:line="240" w:lineRule="auto"/>
        <w:ind w:left="720" w:hanging="720"/>
        <w:rPr>
          <w:sz w:val="24"/>
          <w:szCs w:val="24"/>
        </w:rPr>
      </w:pPr>
      <w:r>
        <w:rPr>
          <w:sz w:val="24"/>
          <w:szCs w:val="24"/>
          <w:rtl w:val="0"/>
          <w:lang w:val="en-US"/>
        </w:rPr>
        <w:t>Chapin, F.S., Matson, P.A., Vitousek, P.M., 2011. Principles of terrestrial ecosystem ecology, 2nd ed. Springer, New York, NY. https://doi.org/10.1007/978-1-4419-9504-9</w:t>
      </w:r>
    </w:p>
    <w:p>
      <w:pPr>
        <w:pStyle w:val="Body A"/>
        <w:spacing w:after="0" w:line="240" w:lineRule="auto"/>
        <w:ind w:left="720" w:hanging="720"/>
        <w:rPr>
          <w:sz w:val="24"/>
          <w:szCs w:val="24"/>
        </w:rPr>
      </w:pPr>
      <w:r>
        <w:rPr>
          <w:sz w:val="24"/>
          <w:szCs w:val="24"/>
          <w:rtl w:val="0"/>
          <w:lang w:val="en-US"/>
        </w:rPr>
        <w:t>Cockrell, M.L., Sorte, C.J.B., 2013. Predicting climate-induced changes in population dynamics of invasive species in a marine epibenthic community. J. Exp. Mar. Bio. Ecol. 440, 42</w:t>
      </w:r>
      <w:r>
        <w:rPr>
          <w:sz w:val="24"/>
          <w:szCs w:val="24"/>
          <w:rtl w:val="0"/>
          <w:lang w:val="en-US"/>
        </w:rPr>
        <w:t>–</w:t>
      </w:r>
      <w:r>
        <w:rPr>
          <w:sz w:val="24"/>
          <w:szCs w:val="24"/>
          <w:rtl w:val="0"/>
          <w:lang w:val="en-US"/>
        </w:rPr>
        <w:t>48. https://doi.org/10.1016/j.jembe.2012.11.008</w:t>
      </w:r>
    </w:p>
    <w:p>
      <w:pPr>
        <w:pStyle w:val="Body A"/>
        <w:spacing w:after="0" w:line="240" w:lineRule="auto"/>
        <w:ind w:left="720" w:hanging="720"/>
        <w:rPr>
          <w:sz w:val="24"/>
          <w:szCs w:val="24"/>
        </w:rPr>
      </w:pPr>
      <w:r>
        <w:rPr>
          <w:sz w:val="24"/>
          <w:szCs w:val="24"/>
          <w:rtl w:val="0"/>
          <w:lang w:val="en-US"/>
        </w:rPr>
        <w:t>Colautti, R.I., Barrett, S.C.H., 2013. Rapid adaptation to climate facilitates range expansion of an invasive plant. Science 342, 364</w:t>
      </w:r>
      <w:r>
        <w:rPr>
          <w:sz w:val="24"/>
          <w:szCs w:val="24"/>
          <w:rtl w:val="0"/>
          <w:lang w:val="en-US"/>
        </w:rPr>
        <w:t>–</w:t>
      </w:r>
      <w:r>
        <w:rPr>
          <w:sz w:val="24"/>
          <w:szCs w:val="24"/>
          <w:rtl w:val="0"/>
          <w:lang w:val="en-US"/>
        </w:rPr>
        <w:t>366. https://doi.org/10.1126/science.1242121</w:t>
      </w:r>
    </w:p>
    <w:p>
      <w:pPr>
        <w:pStyle w:val="Body A"/>
        <w:spacing w:after="0" w:line="240" w:lineRule="auto"/>
        <w:ind w:left="720" w:hanging="720"/>
        <w:rPr>
          <w:sz w:val="24"/>
          <w:szCs w:val="24"/>
        </w:rPr>
      </w:pPr>
      <w:r>
        <w:rPr>
          <w:sz w:val="24"/>
          <w:szCs w:val="24"/>
          <w:rtl w:val="0"/>
          <w:lang w:val="en-US"/>
        </w:rPr>
        <w:t>Crooks, J.A., 2005. Lag times and exotic species: The ecology and management of biological invasions in slow-motion. Ecos 12, 316</w:t>
      </w:r>
      <w:r>
        <w:rPr>
          <w:sz w:val="24"/>
          <w:szCs w:val="24"/>
          <w:rtl w:val="0"/>
          <w:lang w:val="en-US"/>
        </w:rPr>
        <w:t>–</w:t>
      </w:r>
      <w:r>
        <w:rPr>
          <w:sz w:val="24"/>
          <w:szCs w:val="24"/>
          <w:rtl w:val="0"/>
          <w:lang w:val="en-US"/>
        </w:rPr>
        <w:t>329. https://doi.org/10.2980/i1195-6860-12-3-316.1</w:t>
      </w:r>
    </w:p>
    <w:p>
      <w:pPr>
        <w:pStyle w:val="Body A"/>
        <w:spacing w:after="0" w:line="240" w:lineRule="auto"/>
        <w:ind w:left="720" w:hanging="720"/>
        <w:rPr>
          <w:sz w:val="24"/>
          <w:szCs w:val="24"/>
        </w:rPr>
      </w:pPr>
      <w:r>
        <w:rPr>
          <w:sz w:val="24"/>
          <w:szCs w:val="24"/>
          <w:rtl w:val="0"/>
          <w:lang w:val="en-US"/>
        </w:rPr>
        <w:t>Crooks, J.A., Soul</w:t>
      </w:r>
      <w:r>
        <w:rPr>
          <w:sz w:val="24"/>
          <w:szCs w:val="24"/>
          <w:rtl w:val="0"/>
          <w:lang w:val="fr-FR"/>
        </w:rPr>
        <w:t>é</w:t>
      </w:r>
      <w:r>
        <w:rPr>
          <w:sz w:val="24"/>
          <w:szCs w:val="24"/>
          <w:rtl w:val="0"/>
          <w:lang w:val="en-US"/>
        </w:rPr>
        <w:t>, M.E., 1999. Lag time in population explosions of invasive species: causes and implications, in: Invasive Species and Biodiversity Management. pp. 130</w:t>
      </w:r>
      <w:r>
        <w:rPr>
          <w:sz w:val="24"/>
          <w:szCs w:val="24"/>
          <w:rtl w:val="0"/>
          <w:lang w:val="en-US"/>
        </w:rPr>
        <w:t>–</w:t>
      </w:r>
      <w:r>
        <w:rPr>
          <w:sz w:val="24"/>
          <w:szCs w:val="24"/>
          <w:rtl w:val="0"/>
          <w:lang w:val="en-US"/>
        </w:rPr>
        <w:t>125.</w:t>
      </w:r>
    </w:p>
    <w:p>
      <w:pPr>
        <w:pStyle w:val="Body A"/>
        <w:spacing w:after="0" w:line="240" w:lineRule="auto"/>
        <w:ind w:left="720" w:hanging="720"/>
        <w:rPr>
          <w:sz w:val="24"/>
          <w:szCs w:val="24"/>
        </w:rPr>
      </w:pPr>
      <w:r>
        <w:rPr>
          <w:sz w:val="24"/>
          <w:szCs w:val="24"/>
          <w:rtl w:val="0"/>
          <w:lang w:val="en-US"/>
        </w:rPr>
        <w:t>Daehler, C.C., 2009. Short lag times for invasive tropical plants: evidence from experimental plantings in Hawai</w:t>
      </w:r>
      <w:r>
        <w:rPr>
          <w:rFonts w:ascii="Arial Unicode MS" w:hAnsi="Arial Unicode MS" w:hint="default"/>
          <w:sz w:val="24"/>
          <w:szCs w:val="24"/>
          <w:rtl w:val="0"/>
          <w:lang w:val="en-US"/>
        </w:rPr>
        <w:t>’</w:t>
      </w:r>
      <w:r>
        <w:rPr>
          <w:sz w:val="24"/>
          <w:szCs w:val="24"/>
          <w:rtl w:val="0"/>
          <w:lang w:val="en-US"/>
        </w:rPr>
        <w:t>i. PLoS One 4, e4462. https://doi.org/10.1371/journal.pone.0004462</w:t>
      </w:r>
    </w:p>
    <w:p>
      <w:pPr>
        <w:pStyle w:val="Body A"/>
        <w:spacing w:after="0" w:line="240" w:lineRule="auto"/>
        <w:ind w:left="720" w:hanging="720"/>
        <w:rPr>
          <w:sz w:val="24"/>
          <w:szCs w:val="24"/>
        </w:rPr>
      </w:pPr>
      <w:r>
        <w:rPr>
          <w:sz w:val="24"/>
          <w:szCs w:val="24"/>
          <w:rtl w:val="0"/>
          <w:lang w:val="en-US"/>
        </w:rPr>
        <w:t>Dalgleish, H.J., Koons, D.N., Hooten, M.B., Moffet, C.A., Adler, P.B., 2011. Climate influences the demography of three dominant sagebrush steppe plants. Ecology 92, 75</w:t>
      </w:r>
      <w:r>
        <w:rPr>
          <w:sz w:val="24"/>
          <w:szCs w:val="24"/>
          <w:rtl w:val="0"/>
          <w:lang w:val="en-US"/>
        </w:rPr>
        <w:t>–</w:t>
      </w:r>
      <w:r>
        <w:rPr>
          <w:sz w:val="24"/>
          <w:szCs w:val="24"/>
          <w:rtl w:val="0"/>
          <w:lang w:val="en-US"/>
        </w:rPr>
        <w:t>85. https://doi.org/10.1890/10-0780.1</w:t>
      </w:r>
    </w:p>
    <w:p>
      <w:pPr>
        <w:pStyle w:val="Body A"/>
        <w:spacing w:after="0" w:line="240" w:lineRule="auto"/>
        <w:ind w:left="720" w:hanging="720"/>
        <w:rPr>
          <w:sz w:val="24"/>
          <w:szCs w:val="24"/>
        </w:rPr>
      </w:pPr>
      <w:r>
        <w:rPr>
          <w:sz w:val="24"/>
          <w:szCs w:val="24"/>
          <w:rtl w:val="0"/>
          <w:lang w:val="en-US"/>
        </w:rPr>
        <w:t>Dietz, H., Edwards, P.J., 2006. Recognition of changing processes during plant invasions may help reconcile conflicting evidence of the causes. Ecology 87, 1359</w:t>
      </w:r>
      <w:r>
        <w:rPr>
          <w:sz w:val="24"/>
          <w:szCs w:val="24"/>
          <w:rtl w:val="0"/>
          <w:lang w:val="en-US"/>
        </w:rPr>
        <w:t>–</w:t>
      </w:r>
      <w:r>
        <w:rPr>
          <w:sz w:val="24"/>
          <w:szCs w:val="24"/>
          <w:rtl w:val="0"/>
          <w:lang w:val="en-US"/>
        </w:rPr>
        <w:t>1367.</w:t>
      </w:r>
    </w:p>
    <w:p>
      <w:pPr>
        <w:pStyle w:val="Body A"/>
        <w:spacing w:after="0" w:line="240" w:lineRule="auto"/>
        <w:ind w:left="720" w:hanging="720"/>
        <w:rPr>
          <w:sz w:val="24"/>
          <w:szCs w:val="24"/>
        </w:rPr>
      </w:pPr>
      <w:r>
        <w:rPr>
          <w:sz w:val="24"/>
          <w:szCs w:val="24"/>
          <w:rtl w:val="0"/>
          <w:lang w:val="en-US"/>
        </w:rPr>
        <w:t>Gallagher, R.V., Beaumont, L.J., Hughes, L., Leishman, M.R., 2010. Evidence for climatic niche and biome shifts between native and novel ranges in plant species introduced to Australia. J. Ecol. 98, 790</w:t>
      </w:r>
      <w:r>
        <w:rPr>
          <w:sz w:val="24"/>
          <w:szCs w:val="24"/>
          <w:rtl w:val="0"/>
          <w:lang w:val="en-US"/>
        </w:rPr>
        <w:t>–</w:t>
      </w:r>
      <w:r>
        <w:rPr>
          <w:sz w:val="24"/>
          <w:szCs w:val="24"/>
          <w:rtl w:val="0"/>
          <w:lang w:val="en-US"/>
        </w:rPr>
        <w:t>799.</w:t>
      </w:r>
    </w:p>
    <w:p>
      <w:pPr>
        <w:pStyle w:val="Body A"/>
        <w:spacing w:after="0" w:line="240" w:lineRule="auto"/>
        <w:ind w:left="720" w:hanging="720"/>
        <w:rPr>
          <w:sz w:val="24"/>
          <w:szCs w:val="24"/>
        </w:rPr>
      </w:pPr>
      <w:r>
        <w:rPr>
          <w:sz w:val="24"/>
          <w:szCs w:val="24"/>
          <w:rtl w:val="0"/>
          <w:lang w:val="en-US"/>
        </w:rPr>
        <w:t>Gallagher, R.V., Randall, R.P., Leishman, M.R., 2014. Trait Differences between Naturalized and Invasive Plant Species Independent of Residence Time and Phylogeny. Conserv. Biol. https://doi.org/10.1111/cobi.12399</w:t>
      </w:r>
    </w:p>
    <w:p>
      <w:pPr>
        <w:pStyle w:val="Body A"/>
        <w:spacing w:after="0" w:line="240" w:lineRule="auto"/>
        <w:ind w:left="720" w:hanging="720"/>
        <w:rPr>
          <w:sz w:val="24"/>
          <w:szCs w:val="24"/>
        </w:rPr>
      </w:pPr>
      <w:r>
        <w:rPr>
          <w:sz w:val="24"/>
          <w:szCs w:val="24"/>
          <w:rtl w:val="0"/>
          <w:lang w:val="en-US"/>
        </w:rPr>
        <w:t>Hallgren, W., Beaumont, L., Bowness, A., Chambers, L., Graham, E., Holewa, H., Laffan, S., Mackey, B., Nix, H., Price, J., Vanderwal, J., Warren, R., Weis, G., 2016. The Biodiversity and Climate Change Virtual Laboratory: Where ecology meets big data. Environ. Model. Softw. 76, 182</w:t>
      </w:r>
      <w:r>
        <w:rPr>
          <w:sz w:val="24"/>
          <w:szCs w:val="24"/>
          <w:rtl w:val="0"/>
          <w:lang w:val="en-US"/>
        </w:rPr>
        <w:t>–</w:t>
      </w:r>
      <w:r>
        <w:rPr>
          <w:sz w:val="24"/>
          <w:szCs w:val="24"/>
          <w:rtl w:val="0"/>
          <w:lang w:val="en-US"/>
        </w:rPr>
        <w:t>186. https://doi.org/10.1016/j.envsoft.2015.10.025</w:t>
      </w:r>
    </w:p>
    <w:p>
      <w:pPr>
        <w:pStyle w:val="Body A"/>
        <w:spacing w:after="0" w:line="240" w:lineRule="auto"/>
        <w:ind w:left="720" w:hanging="720"/>
        <w:rPr>
          <w:sz w:val="24"/>
          <w:szCs w:val="24"/>
        </w:rPr>
      </w:pPr>
      <w:r>
        <w:rPr>
          <w:sz w:val="24"/>
          <w:szCs w:val="24"/>
          <w:rtl w:val="0"/>
          <w:lang w:val="en-US"/>
        </w:rPr>
        <w:t>Hobbs, R.J., Huenneke, L.F., 1992. Disturbance, Diversity, and Invasion: Implications for Conservation. Conserv. Biol. 6, 324</w:t>
      </w:r>
      <w:r>
        <w:rPr>
          <w:sz w:val="24"/>
          <w:szCs w:val="24"/>
          <w:rtl w:val="0"/>
          <w:lang w:val="en-US"/>
        </w:rPr>
        <w:t>–</w:t>
      </w:r>
      <w:r>
        <w:rPr>
          <w:sz w:val="24"/>
          <w:szCs w:val="24"/>
          <w:rtl w:val="0"/>
          <w:lang w:val="en-US"/>
        </w:rPr>
        <w:t>337. https://doi.org/10.1046/j.1523-1739.1992.06030324.x</w:t>
      </w:r>
    </w:p>
    <w:p>
      <w:pPr>
        <w:pStyle w:val="Body A"/>
        <w:spacing w:after="0" w:line="240" w:lineRule="auto"/>
        <w:ind w:left="720" w:hanging="720"/>
        <w:rPr>
          <w:sz w:val="24"/>
          <w:szCs w:val="24"/>
        </w:rPr>
      </w:pPr>
      <w:r>
        <w:rPr>
          <w:sz w:val="24"/>
          <w:szCs w:val="24"/>
          <w:rtl w:val="0"/>
          <w:lang w:val="en-US"/>
        </w:rPr>
        <w:t>Hobbs, R.J., Humphries, S.E., 1995. An Integrated Approach to the Ecology and Management of Plant Invasions. Conserv. Biol. 9, 761</w:t>
      </w:r>
      <w:r>
        <w:rPr>
          <w:sz w:val="24"/>
          <w:szCs w:val="24"/>
          <w:rtl w:val="0"/>
          <w:lang w:val="en-US"/>
        </w:rPr>
        <w:t>–</w:t>
      </w:r>
      <w:r>
        <w:rPr>
          <w:sz w:val="24"/>
          <w:szCs w:val="24"/>
          <w:rtl w:val="0"/>
          <w:lang w:val="en-US"/>
        </w:rPr>
        <w:t>770. https://doi.org/10.1046/j.1523-1739.1995.09040761.x</w:t>
      </w:r>
    </w:p>
    <w:p>
      <w:pPr>
        <w:pStyle w:val="Body A"/>
        <w:spacing w:after="0" w:line="240" w:lineRule="auto"/>
        <w:ind w:left="720" w:hanging="720"/>
        <w:rPr>
          <w:sz w:val="24"/>
          <w:szCs w:val="24"/>
        </w:rPr>
      </w:pPr>
      <w:r>
        <w:rPr>
          <w:sz w:val="24"/>
          <w:szCs w:val="24"/>
          <w:rtl w:val="0"/>
          <w:lang w:val="en-US"/>
        </w:rPr>
        <w:t>Holt, R. D., Barfield, M., Gomulkiewicz, R., 2005. Theories of niche conservatism and evolution: could exotic species be potential tests. Species invasions: insights into ecology, evolution, and biogeography 259</w:t>
      </w:r>
      <w:r>
        <w:rPr>
          <w:sz w:val="24"/>
          <w:szCs w:val="24"/>
          <w:rtl w:val="0"/>
          <w:lang w:val="en-US"/>
        </w:rPr>
        <w:t>–</w:t>
      </w:r>
      <w:r>
        <w:rPr>
          <w:sz w:val="24"/>
          <w:szCs w:val="24"/>
          <w:rtl w:val="0"/>
          <w:lang w:val="en-US"/>
        </w:rPr>
        <w:t>290.</w:t>
      </w:r>
    </w:p>
    <w:p>
      <w:pPr>
        <w:pStyle w:val="Body A"/>
        <w:spacing w:after="0" w:line="240" w:lineRule="auto"/>
        <w:ind w:left="720" w:hanging="720"/>
        <w:rPr>
          <w:sz w:val="24"/>
          <w:szCs w:val="24"/>
        </w:rPr>
      </w:pPr>
      <w:r>
        <w:rPr>
          <w:sz w:val="24"/>
          <w:szCs w:val="24"/>
          <w:rtl w:val="0"/>
          <w:lang w:val="en-US"/>
        </w:rPr>
        <w:t>Holt, Robert D., Barfield, M., Gomulkiewicz, R., 2005. Theories of niche conservatism and evolution: could exotic species be potential tests?, in: Sax, D., Stachowicz, J., Gaines, S.D. (Eds.), Species Invasions: Insights into Ecology, Evolution, and Biogeography. Sunderland, pp. 259</w:t>
      </w:r>
      <w:r>
        <w:rPr>
          <w:sz w:val="24"/>
          <w:szCs w:val="24"/>
          <w:rtl w:val="0"/>
          <w:lang w:val="en-US"/>
        </w:rPr>
        <w:t>–</w:t>
      </w:r>
      <w:r>
        <w:rPr>
          <w:sz w:val="24"/>
          <w:szCs w:val="24"/>
          <w:rtl w:val="0"/>
          <w:lang w:val="en-US"/>
        </w:rPr>
        <w:t>290.</w:t>
      </w:r>
    </w:p>
    <w:p>
      <w:pPr>
        <w:pStyle w:val="Body A"/>
        <w:spacing w:after="0" w:line="240" w:lineRule="auto"/>
        <w:ind w:left="720" w:hanging="720"/>
        <w:rPr>
          <w:sz w:val="24"/>
          <w:szCs w:val="24"/>
        </w:rPr>
      </w:pPr>
      <w:r>
        <w:rPr>
          <w:sz w:val="24"/>
          <w:szCs w:val="24"/>
          <w:rtl w:val="0"/>
          <w:lang w:val="en-US"/>
        </w:rPr>
        <w:t>Hyndman, R.J., Mesgaran, M.B., Cousens, R.D., 2015. Statistical issues with using herbarium data for the estimation of invasion lag-phases. Biol. Invasions 17, 3371</w:t>
      </w:r>
      <w:r>
        <w:rPr>
          <w:sz w:val="24"/>
          <w:szCs w:val="24"/>
          <w:rtl w:val="0"/>
          <w:lang w:val="en-US"/>
        </w:rPr>
        <w:t>–</w:t>
      </w:r>
      <w:r>
        <w:rPr>
          <w:sz w:val="24"/>
          <w:szCs w:val="24"/>
          <w:rtl w:val="0"/>
          <w:lang w:val="en-US"/>
        </w:rPr>
        <w:t>3381. https://doi.org/10.1007/s10530-015-0962-8</w:t>
      </w:r>
    </w:p>
    <w:p>
      <w:pPr>
        <w:pStyle w:val="Body A"/>
        <w:spacing w:after="0" w:line="240" w:lineRule="auto"/>
        <w:ind w:left="720" w:hanging="720"/>
        <w:rPr>
          <w:sz w:val="24"/>
          <w:szCs w:val="24"/>
        </w:rPr>
      </w:pPr>
      <w:r>
        <w:rPr>
          <w:sz w:val="24"/>
          <w:szCs w:val="24"/>
          <w:rtl w:val="0"/>
          <w:lang w:val="en-US"/>
        </w:rPr>
        <w:t>Jones, E.I., Gomulkiewicz, R., 2012. Biotic interactions, rapid evolution, and the establishment of introduced species. Am. Nat. 179, E28-36. https://doi.org/10.1086/663678</w:t>
      </w:r>
    </w:p>
    <w:p>
      <w:pPr>
        <w:pStyle w:val="Body A"/>
        <w:spacing w:after="0" w:line="240" w:lineRule="auto"/>
        <w:ind w:left="720" w:hanging="720"/>
        <w:rPr>
          <w:sz w:val="24"/>
          <w:szCs w:val="24"/>
        </w:rPr>
      </w:pPr>
      <w:r>
        <w:rPr>
          <w:sz w:val="24"/>
          <w:szCs w:val="24"/>
          <w:rtl w:val="0"/>
          <w:lang w:val="de-DE"/>
        </w:rPr>
        <w:t>Kattge, J., B</w:t>
      </w:r>
      <w:r>
        <w:rPr>
          <w:sz w:val="24"/>
          <w:szCs w:val="24"/>
          <w:rtl w:val="0"/>
          <w:lang w:val="sv-SE"/>
        </w:rPr>
        <w:t>ö</w:t>
      </w:r>
      <w:r>
        <w:rPr>
          <w:sz w:val="24"/>
          <w:szCs w:val="24"/>
          <w:rtl w:val="0"/>
          <w:lang w:val="de-DE"/>
        </w:rPr>
        <w:t>nisch, G., D</w:t>
      </w:r>
      <w:r>
        <w:rPr>
          <w:sz w:val="24"/>
          <w:szCs w:val="24"/>
          <w:rtl w:val="0"/>
          <w:lang w:val="en-US"/>
        </w:rPr>
        <w:t>í</w:t>
      </w:r>
      <w:r>
        <w:rPr>
          <w:sz w:val="24"/>
          <w:szCs w:val="24"/>
          <w:rtl w:val="0"/>
          <w:lang w:val="it-IT"/>
        </w:rPr>
        <w:t>az, S., Lavorel, S., Prentice, I.C., Leadley, P., Tautenhahn, S., Werner, G.D.A., Aakala, T., Abedi, M., Acosta, A.T.R., Adamidis, G.C., Adamson, K., Aiba, M., Albert, C.H., Alc</w:t>
      </w:r>
      <w:r>
        <w:rPr>
          <w:sz w:val="24"/>
          <w:szCs w:val="24"/>
          <w:rtl w:val="0"/>
          <w:lang w:val="en-US"/>
        </w:rPr>
        <w:t>á</w:t>
      </w:r>
      <w:r>
        <w:rPr>
          <w:sz w:val="24"/>
          <w:szCs w:val="24"/>
          <w:rtl w:val="0"/>
          <w:lang w:val="pt-PT"/>
        </w:rPr>
        <w:t>ntara, J.M., Alc</w:t>
      </w:r>
      <w:r>
        <w:rPr>
          <w:sz w:val="24"/>
          <w:szCs w:val="24"/>
          <w:rtl w:val="0"/>
          <w:lang w:val="en-US"/>
        </w:rPr>
        <w:t>á</w:t>
      </w:r>
      <w:r>
        <w:rPr>
          <w:sz w:val="24"/>
          <w:szCs w:val="24"/>
          <w:rtl w:val="0"/>
          <w:lang w:val="de-DE"/>
        </w:rPr>
        <w:t>zar C, C., Aleixo, I., Ali, H., Amiaud, B., Ammer, C., Amoroso, M.M., Anand, M., Anderson, C., Anten, N., Antos, J., Apgaua, D.M.G., Ashman, T.-L., Asmara, D.H., Asner, G.P., Aspinwall, M., Atkin, O., Aubin, I., Baastrup-Spohr, L., Bahalkeh, K., Bahn, M., Baker, T., Baker, W.J., Bakker, J.P., Baldocchi, D., Baltzer, J., Banerjee, A., Baranger, A., Barlow, J., Barneche, D.R., Baruch, Z., Bastianelli, D., Battles, J., Bauerle, W., Bauters, M., Bazzato, E., Beckmann, M., Beeckman, H., Beierkuhnlein, C., Bekker, R., Belfry, G., Belluau, M., Beloiu, M., Benavides, R., Benomar, L., Berdugo-Lattke, M.L., Berenguer, E., Bergamin, R., Bergmann, J., Bergmann Carlucci, M., Berner, L., Bernhardt-R</w:t>
      </w:r>
      <w:r>
        <w:rPr>
          <w:sz w:val="24"/>
          <w:szCs w:val="24"/>
          <w:rtl w:val="0"/>
          <w:lang w:val="sv-SE"/>
        </w:rPr>
        <w:t>ö</w:t>
      </w:r>
      <w:r>
        <w:rPr>
          <w:sz w:val="24"/>
          <w:szCs w:val="24"/>
          <w:rtl w:val="0"/>
          <w:lang w:val="it-IT"/>
        </w:rPr>
        <w:t>mermann, M., Bigler, C., Bjorkman, A.D., Blackman, C., Blanco, C., Blonder, B., Blumenthal, D., Bocanegra-Gonz</w:t>
      </w:r>
      <w:r>
        <w:rPr>
          <w:sz w:val="24"/>
          <w:szCs w:val="24"/>
          <w:rtl w:val="0"/>
          <w:lang w:val="en-US"/>
        </w:rPr>
        <w:t>á</w:t>
      </w:r>
      <w:r>
        <w:rPr>
          <w:sz w:val="24"/>
          <w:szCs w:val="24"/>
          <w:rtl w:val="0"/>
          <w:lang w:val="de-DE"/>
        </w:rPr>
        <w:t>lez, K.T., Boeckx, P., Bohlman, S., B</w:t>
      </w:r>
      <w:r>
        <w:rPr>
          <w:sz w:val="24"/>
          <w:szCs w:val="24"/>
          <w:rtl w:val="0"/>
          <w:lang w:val="sv-SE"/>
        </w:rPr>
        <w:t>ö</w:t>
      </w:r>
      <w:r>
        <w:rPr>
          <w:sz w:val="24"/>
          <w:szCs w:val="24"/>
          <w:rtl w:val="0"/>
          <w:lang w:val="nl-NL"/>
        </w:rPr>
        <w:t>hning-Gaese, K., Boisvert-Marsh, L., Bond, W., Bond-Lamberty, B., Boom, A., Boonman, C.C.F., Bordin, K., Boughton, E.H., Boukili, V., Bowman, D.M.J.S., Bravo, S., Brendel, M.R., Broadley, M.R., Brown, K.A., Bruelheide, H., Brumnich, F., Bruun, H.H., Bruy, D., Buchanan, S.W., Bucher, S.F., Buchmann, N., Buitenwerf, R., Bunker, D.E., B</w:t>
      </w:r>
      <w:r>
        <w:rPr>
          <w:sz w:val="24"/>
          <w:szCs w:val="24"/>
          <w:rtl w:val="0"/>
          <w:lang w:val="en-US"/>
        </w:rPr>
        <w:t>ü</w:t>
      </w:r>
      <w:r>
        <w:rPr>
          <w:sz w:val="24"/>
          <w:szCs w:val="24"/>
          <w:rtl w:val="0"/>
          <w:lang w:val="it-IT"/>
        </w:rPr>
        <w:t>rger, J., Burrascano, S., Burslem, D.F.R.P., Butterfield, B.J., Byun, C., Marques, M., Scalon, M.C., Caccianiga, M., Cadotte, M., Cailleret, M., Camac, J., Camarero, J.J., Campany, C., Campetella, G., Campos, J.A., Cano-Arboleda, L., Canullo, R., Carbognani, M., Carvalho, F., Casanoves, F., Castagneyrol, B., Catford, J.A., Cavender-Bares, J., Cerabolini, B.E.L., Cervellini, M., Chac</w:t>
      </w:r>
      <w:r>
        <w:rPr>
          <w:sz w:val="24"/>
          <w:szCs w:val="24"/>
          <w:rtl w:val="0"/>
          <w:lang w:val="es-ES_tradnl"/>
        </w:rPr>
        <w:t>ó</w:t>
      </w:r>
      <w:r>
        <w:rPr>
          <w:sz w:val="24"/>
          <w:szCs w:val="24"/>
          <w:rtl w:val="0"/>
          <w:lang w:val="it-IT"/>
        </w:rPr>
        <w:t>n-Madrigal, E., Chapin, K., Chapin, F.S., Chelli, S., Chen, S.-C., Chen, A., Cherubini, P., Chianucci, F., Choat, B., Chung, K.-S., Chytr</w:t>
      </w:r>
      <w:r>
        <w:rPr>
          <w:sz w:val="24"/>
          <w:szCs w:val="24"/>
          <w:rtl w:val="0"/>
          <w:lang w:val="en-US"/>
        </w:rPr>
        <w:t>ý</w:t>
      </w:r>
      <w:r>
        <w:rPr>
          <w:sz w:val="24"/>
          <w:szCs w:val="24"/>
          <w:rtl w:val="0"/>
          <w:lang w:val="it-IT"/>
        </w:rPr>
        <w:t>, M., Ciccarelli, D., Coll, L., Collins, C.G., Conti, L., Coomes, D., Cornelissen, J.H.C., Cornwell, W.K., Corona, P., Coyea, M., Craine, J., Craven, D., Cromsigt, J.P.G.M., Csecserits, A., Cufar, K., Cuntz, M., da Silva, A.C., Dahlin, K.M., Dainese, M., Dalke, I., Dalle Fratte, M., Dang-Le, A.T., Danihelka, J., Dannoura, M., Dawson, S., de Beer, A.J., De Frutos, A., De Long, J.R., Dechant, B., Delagrange, S., Delpierre, N., Derroire, G., Dias, A.S., Diaz-Toribio, M.H., Dimitrakopoulos, P.G., Dobrowolski, M., Doktor, D., D</w:t>
      </w:r>
      <w:r>
        <w:rPr>
          <w:sz w:val="24"/>
          <w:szCs w:val="24"/>
          <w:rtl w:val="0"/>
          <w:lang w:val="en-US"/>
        </w:rPr>
        <w:t>ř</w:t>
      </w:r>
      <w:r>
        <w:rPr>
          <w:sz w:val="24"/>
          <w:szCs w:val="24"/>
          <w:rtl w:val="0"/>
          <w:lang w:val="nl-NL"/>
        </w:rPr>
        <w:t>evojan, P., Dong, N., Dransfield, J., Dressler, S., Duarte, L., Ducouret, E., Dullinger, S., Durka, W., Duursma, R., Dymova, O., E-Vojtk</w:t>
      </w:r>
      <w:r>
        <w:rPr>
          <w:sz w:val="24"/>
          <w:szCs w:val="24"/>
          <w:rtl w:val="0"/>
          <w:lang w:val="es-ES_tradnl"/>
        </w:rPr>
        <w:t>ó</w:t>
      </w:r>
      <w:r>
        <w:rPr>
          <w:sz w:val="24"/>
          <w:szCs w:val="24"/>
          <w:rtl w:val="0"/>
          <w:lang w:val="de-DE"/>
        </w:rPr>
        <w:t>, A., Eckstein, R.L., Ejtehadi, H., Elser, J., Emilio, T., Engemann, K., Erfanian, M.B., Erfmeier, A., Esquivel-Muelbert, A., Esser, G., Estiarte, M., Domingues, T.F., Fagan, W.F., Fag</w:t>
      </w:r>
      <w:r>
        <w:rPr>
          <w:sz w:val="24"/>
          <w:szCs w:val="24"/>
          <w:rtl w:val="0"/>
          <w:lang w:val="en-US"/>
        </w:rPr>
        <w:t>ú</w:t>
      </w:r>
      <w:r>
        <w:rPr>
          <w:sz w:val="24"/>
          <w:szCs w:val="24"/>
          <w:rtl w:val="0"/>
          <w:lang w:val="pt-PT"/>
        </w:rPr>
        <w:t>ndez, J., Falster, D.S., Fan, Y., Fang, J., Farris, E., Fazlioglu, F., Feng, Y., Fernandez-Mendez, F., Ferrara, C., Ferreira, J., Fidelis, A., Finegan, B., Firn, J., Flowers, T.J., Flynn, D.F.B., Fontana, V., Forey, E., Forgiarini, C., Fran</w:t>
      </w:r>
      <w:r>
        <w:rPr>
          <w:sz w:val="24"/>
          <w:szCs w:val="24"/>
          <w:rtl w:val="0"/>
          <w:lang w:val="en-US"/>
        </w:rPr>
        <w:t>ç</w:t>
      </w:r>
      <w:r>
        <w:rPr>
          <w:sz w:val="24"/>
          <w:szCs w:val="24"/>
          <w:rtl w:val="0"/>
          <w:lang w:val="it-IT"/>
        </w:rPr>
        <w:t>ois, L., Frangipani, M., Frank, D., Frenette-Dussault, C., Freschet, G.T., Fry, E.L., Fyllas, N.M., Mazzochini, G.G., Gachet, S., Gallagher, R., Ganade, G., Ganga, F., Garc</w:t>
      </w:r>
      <w:r>
        <w:rPr>
          <w:sz w:val="24"/>
          <w:szCs w:val="24"/>
          <w:rtl w:val="0"/>
          <w:lang w:val="en-US"/>
        </w:rPr>
        <w:t>í</w:t>
      </w:r>
      <w:r>
        <w:rPr>
          <w:sz w:val="24"/>
          <w:szCs w:val="24"/>
          <w:rtl w:val="0"/>
          <w:lang w:val="it-IT"/>
        </w:rPr>
        <w:t>a-Palacios, P., Gargaglione, V., Garnier, E., Garrido, J.L., de Gasper, A.L., Gea-Izquierdo, G., Gibson, D., Gillison, A.N., Giroldo, A., Glasenhardt, M.-C., Gleason, S., Gliesch, M., Goldberg, E., G</w:t>
      </w:r>
      <w:r>
        <w:rPr>
          <w:sz w:val="24"/>
          <w:szCs w:val="24"/>
          <w:rtl w:val="0"/>
          <w:lang w:val="sv-SE"/>
        </w:rPr>
        <w:t>ö</w:t>
      </w:r>
      <w:r>
        <w:rPr>
          <w:sz w:val="24"/>
          <w:szCs w:val="24"/>
          <w:rtl w:val="0"/>
          <w:lang w:val="es-ES_tradnl"/>
        </w:rPr>
        <w:t>ldel, B., Gonzalez-Akre, E., Gonzalez-Andujar, J.L., Gonz</w:t>
      </w:r>
      <w:r>
        <w:rPr>
          <w:sz w:val="24"/>
          <w:szCs w:val="24"/>
          <w:rtl w:val="0"/>
          <w:lang w:val="en-US"/>
        </w:rPr>
        <w:t>á</w:t>
      </w:r>
      <w:r>
        <w:rPr>
          <w:sz w:val="24"/>
          <w:szCs w:val="24"/>
          <w:rtl w:val="0"/>
          <w:lang w:val="es-ES_tradnl"/>
        </w:rPr>
        <w:t>lez-Melo, A., Gonz</w:t>
      </w:r>
      <w:r>
        <w:rPr>
          <w:sz w:val="24"/>
          <w:szCs w:val="24"/>
          <w:rtl w:val="0"/>
          <w:lang w:val="en-US"/>
        </w:rPr>
        <w:t>á</w:t>
      </w:r>
      <w:r>
        <w:rPr>
          <w:sz w:val="24"/>
          <w:szCs w:val="24"/>
          <w:rtl w:val="0"/>
          <w:lang w:val="es-ES_tradnl"/>
        </w:rPr>
        <w:t>lez-Robles, A., Graae, B.J., Granda, E., Graves, S., Green, W.A., Gregor, T., Gross, N., Guerin, G.R., G</w:t>
      </w:r>
      <w:r>
        <w:rPr>
          <w:sz w:val="24"/>
          <w:szCs w:val="24"/>
          <w:rtl w:val="0"/>
          <w:lang w:val="en-US"/>
        </w:rPr>
        <w:t>ü</w:t>
      </w:r>
      <w:r>
        <w:rPr>
          <w:sz w:val="24"/>
          <w:szCs w:val="24"/>
          <w:rtl w:val="0"/>
          <w:lang w:val="en-US"/>
        </w:rPr>
        <w:t>nther, A., Guti</w:t>
      </w:r>
      <w:r>
        <w:rPr>
          <w:sz w:val="24"/>
          <w:szCs w:val="24"/>
          <w:rtl w:val="0"/>
          <w:lang w:val="fr-FR"/>
        </w:rPr>
        <w:t>é</w:t>
      </w:r>
      <w:r>
        <w:rPr>
          <w:sz w:val="24"/>
          <w:szCs w:val="24"/>
          <w:rtl w:val="0"/>
          <w:lang w:val="de-DE"/>
        </w:rPr>
        <w:t>rrez, A.G., Haddock, L., Haines, A., Hall, J., Hambuckers, A., Han, W., Harrison, S.P., Hattingh, W., Hawes, J.E., He, T., He, P., Heberling, J.M., Helm, A., Hempel, S., Hentschel, J., H</w:t>
      </w:r>
      <w:r>
        <w:rPr>
          <w:sz w:val="24"/>
          <w:szCs w:val="24"/>
          <w:rtl w:val="0"/>
          <w:lang w:val="fr-FR"/>
        </w:rPr>
        <w:t>é</w:t>
      </w:r>
      <w:r>
        <w:rPr>
          <w:sz w:val="24"/>
          <w:szCs w:val="24"/>
          <w:rtl w:val="0"/>
          <w:lang w:val="en-US"/>
        </w:rPr>
        <w:t>rault, B., Here</w:t>
      </w:r>
      <w:r>
        <w:rPr>
          <w:sz w:val="24"/>
          <w:szCs w:val="24"/>
          <w:rtl w:val="0"/>
          <w:lang w:val="en-US"/>
        </w:rPr>
        <w:t>ş</w:t>
      </w:r>
      <w:r>
        <w:rPr>
          <w:sz w:val="24"/>
          <w:szCs w:val="24"/>
          <w:rtl w:val="0"/>
          <w:lang w:val="de-DE"/>
        </w:rPr>
        <w:t>, A.-M., Herz, K., Heuertz, M., Hickler, T., Hietz, P., Higuchi, P., Hipp, A.L., Hirons, A., Hock, M., Hogan, J.A., Holl, K., Honnay, O., Hornstein, D., Hou, E., Hough-Snee, N., Hovstad, K.A., Ichie, T., Igi</w:t>
      </w:r>
      <w:r>
        <w:rPr>
          <w:sz w:val="24"/>
          <w:szCs w:val="24"/>
          <w:rtl w:val="0"/>
          <w:lang w:val="en-US"/>
        </w:rPr>
        <w:t>ć</w:t>
      </w:r>
      <w:r>
        <w:rPr>
          <w:sz w:val="24"/>
          <w:szCs w:val="24"/>
          <w:rtl w:val="0"/>
          <w:lang w:val="nl-NL"/>
        </w:rPr>
        <w:t>, B., Illa, E., Isaac, M., Ishihara, M., Ivanov, L., Ivanova, L., Iversen, C.M., Izquierdo, J., Jackson, R.B., Jackson, B., Jactel, H., Jagodzinski, A.M., Jandt, U., Jansen, S., Jenkins, T., Jentsch, A., Jespersen, J.R.P., Jiang, G.-F., Johansen, J.L., Johnson, D., Jokela, E.J., Joly, C.A., Jordan, G.J., Joseph, G.S., Junaedi, D., Junker, R.R., Justes, E., Kabzems, R., Kane, J., Kaplan, Z., Kattenborn, T., Kavelenova, L., Kearsley, E., Kempel, A., Kenzo, T., Kerkhoff, A., Khalil, M.I., Kinlock, N.L., Kissling, W.D., Kitajima, K., Kitzberger, T., Kj</w:t>
      </w:r>
      <w:r>
        <w:rPr>
          <w:sz w:val="24"/>
          <w:szCs w:val="24"/>
          <w:rtl w:val="0"/>
          <w:lang w:val="da-DK"/>
        </w:rPr>
        <w:t>ø</w:t>
      </w:r>
      <w:r>
        <w:rPr>
          <w:sz w:val="24"/>
          <w:szCs w:val="24"/>
          <w:rtl w:val="0"/>
          <w:lang w:val="de-DE"/>
        </w:rPr>
        <w:t>ller, R., Klein, T., Kleyer, M., Klime</w:t>
      </w:r>
      <w:r>
        <w:rPr>
          <w:sz w:val="24"/>
          <w:szCs w:val="24"/>
          <w:rtl w:val="0"/>
          <w:lang w:val="en-US"/>
        </w:rPr>
        <w:t>š</w:t>
      </w:r>
      <w:r>
        <w:rPr>
          <w:sz w:val="24"/>
          <w:szCs w:val="24"/>
          <w:rtl w:val="0"/>
          <w:lang w:val="en-US"/>
        </w:rPr>
        <w:t>ov</w:t>
      </w:r>
      <w:r>
        <w:rPr>
          <w:sz w:val="24"/>
          <w:szCs w:val="24"/>
          <w:rtl w:val="0"/>
          <w:lang w:val="en-US"/>
        </w:rPr>
        <w:t>á</w:t>
      </w:r>
      <w:r>
        <w:rPr>
          <w:sz w:val="24"/>
          <w:szCs w:val="24"/>
          <w:rtl w:val="0"/>
          <w:lang w:val="de-DE"/>
        </w:rPr>
        <w:t>, J., Klipel, J., Kloeppel, B., Klotz, S., Knops, J.M.H., Kohyama, T., Koike, F., Kollmann, J., Komac, B., Komatsu, K., K</w:t>
      </w:r>
      <w:r>
        <w:rPr>
          <w:sz w:val="24"/>
          <w:szCs w:val="24"/>
          <w:rtl w:val="0"/>
          <w:lang w:val="sv-SE"/>
        </w:rPr>
        <w:t>ö</w:t>
      </w:r>
      <w:r>
        <w:rPr>
          <w:sz w:val="24"/>
          <w:szCs w:val="24"/>
          <w:rtl w:val="0"/>
          <w:lang w:val="en-US"/>
        </w:rPr>
        <w:t>nig, C., Kraft, N.J.B., Kramer, K., Kreft, H., K</w:t>
      </w:r>
      <w:r>
        <w:rPr>
          <w:sz w:val="24"/>
          <w:szCs w:val="24"/>
          <w:rtl w:val="0"/>
          <w:lang w:val="en-US"/>
        </w:rPr>
        <w:t>ü</w:t>
      </w:r>
      <w:r>
        <w:rPr>
          <w:sz w:val="24"/>
          <w:szCs w:val="24"/>
          <w:rtl w:val="0"/>
          <w:lang w:val="de-DE"/>
        </w:rPr>
        <w:t>hn, I., Kumarathunge, D., Kuppler, J., Kurokawa, H., Kurosawa, Y., Kuyah, S., Laclau, J.-P., Lafleur, B., Lallai, E., Lamb, E., Lamprecht, A., Larkin, D.J., Laughlin, D., Le Bagousse-Pinguet, Y., le Maire, G., le Roux, P.C., le Roux, E., Lee, T., Lens, F., Lewis, S.L., Lhotsky, B., Li, Y., Li, X., Lichstein, J.W., Liebergesell, M., Lim, J.Y., Lin, Y.-S., Linares, J.C., Liu, C., Liu, D., Liu, U., Livingstone, S., Llusi</w:t>
      </w:r>
      <w:r>
        <w:rPr>
          <w:sz w:val="24"/>
          <w:szCs w:val="24"/>
          <w:rtl w:val="0"/>
          <w:lang w:val="en-US"/>
        </w:rPr>
        <w:t>à</w:t>
      </w:r>
      <w:r>
        <w:rPr>
          <w:sz w:val="24"/>
          <w:szCs w:val="24"/>
          <w:rtl w:val="0"/>
          <w:lang w:val="en-US"/>
        </w:rPr>
        <w:t>, J., Lohbeck, M., L</w:t>
      </w:r>
      <w:r>
        <w:rPr>
          <w:sz w:val="24"/>
          <w:szCs w:val="24"/>
          <w:rtl w:val="0"/>
          <w:lang w:val="es-ES_tradnl"/>
        </w:rPr>
        <w:t>ó</w:t>
      </w:r>
      <w:r>
        <w:rPr>
          <w:sz w:val="24"/>
          <w:szCs w:val="24"/>
          <w:rtl w:val="0"/>
          <w:lang w:val="es-ES_tradnl"/>
        </w:rPr>
        <w:t>pez-Garc</w:t>
      </w:r>
      <w:r>
        <w:rPr>
          <w:sz w:val="24"/>
          <w:szCs w:val="24"/>
          <w:rtl w:val="0"/>
          <w:lang w:val="en-US"/>
        </w:rPr>
        <w:t>í</w:t>
      </w:r>
      <w:r>
        <w:rPr>
          <w:sz w:val="24"/>
          <w:szCs w:val="24"/>
          <w:rtl w:val="0"/>
          <w:lang w:val="en-US"/>
        </w:rPr>
        <w:t xml:space="preserve">a, </w:t>
      </w:r>
      <w:r>
        <w:rPr>
          <w:sz w:val="24"/>
          <w:szCs w:val="24"/>
          <w:rtl w:val="0"/>
          <w:lang w:val="en-US"/>
        </w:rPr>
        <w:t>Á</w:t>
      </w:r>
      <w:r>
        <w:rPr>
          <w:sz w:val="24"/>
          <w:szCs w:val="24"/>
          <w:rtl w:val="0"/>
          <w:lang w:val="es-ES_tradnl"/>
        </w:rPr>
        <w:t>., Lopez-Gonzalez, G., Lososov</w:t>
      </w:r>
      <w:r>
        <w:rPr>
          <w:sz w:val="24"/>
          <w:szCs w:val="24"/>
          <w:rtl w:val="0"/>
          <w:lang w:val="en-US"/>
        </w:rPr>
        <w:t>á</w:t>
      </w:r>
      <w:r>
        <w:rPr>
          <w:sz w:val="24"/>
          <w:szCs w:val="24"/>
          <w:rtl w:val="0"/>
          <w:lang w:val="en-US"/>
        </w:rPr>
        <w:t>, Z., Louault, F., Luk</w:t>
      </w:r>
      <w:r>
        <w:rPr>
          <w:sz w:val="24"/>
          <w:szCs w:val="24"/>
          <w:rtl w:val="0"/>
          <w:lang w:val="en-US"/>
        </w:rPr>
        <w:t>á</w:t>
      </w:r>
      <w:r>
        <w:rPr>
          <w:sz w:val="24"/>
          <w:szCs w:val="24"/>
          <w:rtl w:val="0"/>
          <w:lang w:val="en-US"/>
        </w:rPr>
        <w:t>cs, B.A., Luke</w:t>
      </w:r>
      <w:r>
        <w:rPr>
          <w:sz w:val="24"/>
          <w:szCs w:val="24"/>
          <w:rtl w:val="0"/>
          <w:lang w:val="en-US"/>
        </w:rPr>
        <w:t>š</w:t>
      </w:r>
      <w:r>
        <w:rPr>
          <w:sz w:val="24"/>
          <w:szCs w:val="24"/>
          <w:rtl w:val="0"/>
          <w:lang w:val="pt-PT"/>
        </w:rPr>
        <w:t>, P., Luo, Y., Lussu, M., Ma, S., Maciel Rabelo Pereira, C., Mack, M., Maire, V., M</w:t>
      </w:r>
      <w:r>
        <w:rPr>
          <w:sz w:val="24"/>
          <w:szCs w:val="24"/>
          <w:rtl w:val="0"/>
          <w:lang w:val="en-US"/>
        </w:rPr>
        <w:t>ä</w:t>
      </w:r>
      <w:r>
        <w:rPr>
          <w:sz w:val="24"/>
          <w:szCs w:val="24"/>
          <w:rtl w:val="0"/>
          <w:lang w:val="nl-NL"/>
        </w:rPr>
        <w:t>kel</w:t>
      </w:r>
      <w:r>
        <w:rPr>
          <w:sz w:val="24"/>
          <w:szCs w:val="24"/>
          <w:rtl w:val="0"/>
          <w:lang w:val="en-US"/>
        </w:rPr>
        <w:t>ä</w:t>
      </w:r>
      <w:r>
        <w:rPr>
          <w:sz w:val="24"/>
          <w:szCs w:val="24"/>
          <w:rtl w:val="0"/>
          <w:lang w:val="en-US"/>
        </w:rPr>
        <w:t>, A., M</w:t>
      </w:r>
      <w:r>
        <w:rPr>
          <w:sz w:val="24"/>
          <w:szCs w:val="24"/>
          <w:rtl w:val="0"/>
          <w:lang w:val="en-US"/>
        </w:rPr>
        <w:t>ä</w:t>
      </w:r>
      <w:r>
        <w:rPr>
          <w:sz w:val="24"/>
          <w:szCs w:val="24"/>
          <w:rtl w:val="0"/>
          <w:lang w:val="it-IT"/>
        </w:rPr>
        <w:t>kinen, H., Malhado, A.C.M., Mallik, A., Manning, P., Manzoni, S., Marchetti, Z., Marchino, L., Marcilio-Silva, V., Marcon, E., Marignani, M., Markesteijn, L., Martin, A., Mart</w:t>
      </w:r>
      <w:r>
        <w:rPr>
          <w:sz w:val="24"/>
          <w:szCs w:val="24"/>
          <w:rtl w:val="0"/>
          <w:lang w:val="en-US"/>
        </w:rPr>
        <w:t>í</w:t>
      </w:r>
      <w:r>
        <w:rPr>
          <w:sz w:val="24"/>
          <w:szCs w:val="24"/>
          <w:rtl w:val="0"/>
          <w:lang w:val="en-US"/>
        </w:rPr>
        <w:t>nez-Garza, C., Mart</w:t>
      </w:r>
      <w:r>
        <w:rPr>
          <w:sz w:val="24"/>
          <w:szCs w:val="24"/>
          <w:rtl w:val="0"/>
          <w:lang w:val="en-US"/>
        </w:rPr>
        <w:t>í</w:t>
      </w:r>
      <w:r>
        <w:rPr>
          <w:sz w:val="24"/>
          <w:szCs w:val="24"/>
          <w:rtl w:val="0"/>
          <w:lang w:val="en-US"/>
        </w:rPr>
        <w:t>nez-Vilalta, J., Ma</w:t>
      </w:r>
      <w:r>
        <w:rPr>
          <w:sz w:val="24"/>
          <w:szCs w:val="24"/>
          <w:rtl w:val="0"/>
          <w:lang w:val="en-US"/>
        </w:rPr>
        <w:t>š</w:t>
      </w:r>
      <w:r>
        <w:rPr>
          <w:sz w:val="24"/>
          <w:szCs w:val="24"/>
          <w:rtl w:val="0"/>
          <w:lang w:val="en-US"/>
        </w:rPr>
        <w:t>kov</w:t>
      </w:r>
      <w:r>
        <w:rPr>
          <w:sz w:val="24"/>
          <w:szCs w:val="24"/>
          <w:rtl w:val="0"/>
          <w:lang w:val="en-US"/>
        </w:rPr>
        <w:t>á</w:t>
      </w:r>
      <w:r>
        <w:rPr>
          <w:sz w:val="24"/>
          <w:szCs w:val="24"/>
          <w:rtl w:val="0"/>
          <w:lang w:val="en-US"/>
        </w:rPr>
        <w:t>, T., Mason, K., Mason, N., Massad, T.J., Masse, J., Mayrose, I., McCarthy, J., McCormack, M.L., McCulloh, K., McFadden, I.R., McGill, B.J., McPartland, M.Y., Medeiros, J.S., Medlyn, B., Meerts, P., Mehrabi, Z., Meir, P., Melo, F.P.L., Mencuccini, M., Meredieu, C., Messier, J., M</w:t>
      </w:r>
      <w:r>
        <w:rPr>
          <w:sz w:val="24"/>
          <w:szCs w:val="24"/>
          <w:rtl w:val="0"/>
          <w:lang w:val="fr-FR"/>
        </w:rPr>
        <w:t>é</w:t>
      </w:r>
      <w:r>
        <w:rPr>
          <w:sz w:val="24"/>
          <w:szCs w:val="24"/>
          <w:rtl w:val="0"/>
          <w:lang w:val="en-US"/>
        </w:rPr>
        <w:t>sz</w:t>
      </w:r>
      <w:r>
        <w:rPr>
          <w:sz w:val="24"/>
          <w:szCs w:val="24"/>
          <w:rtl w:val="0"/>
          <w:lang w:val="en-US"/>
        </w:rPr>
        <w:t>á</w:t>
      </w:r>
      <w:r>
        <w:rPr>
          <w:sz w:val="24"/>
          <w:szCs w:val="24"/>
          <w:rtl w:val="0"/>
          <w:lang w:val="de-DE"/>
        </w:rPr>
        <w:t>ros, I., Metsaranta, J., Michaletz, S.T., Michelaki, C., Migalina, S., Milla, R., Miller, J.E.D., Minden, V., Ming, R., Mokany, K., Moles, A.T., Moln</w:t>
      </w:r>
      <w:r>
        <w:rPr>
          <w:sz w:val="24"/>
          <w:szCs w:val="24"/>
          <w:rtl w:val="0"/>
          <w:lang w:val="en-US"/>
        </w:rPr>
        <w:t>á</w:t>
      </w:r>
      <w:r>
        <w:rPr>
          <w:sz w:val="24"/>
          <w:szCs w:val="24"/>
          <w:rtl w:val="0"/>
          <w:lang w:val="en-US"/>
        </w:rPr>
        <w:t>r, A., 5th, Molofsky, J., Molz, M., Montgomery, R.A., Monty, A., Moravcov</w:t>
      </w:r>
      <w:r>
        <w:rPr>
          <w:sz w:val="24"/>
          <w:szCs w:val="24"/>
          <w:rtl w:val="0"/>
          <w:lang w:val="en-US"/>
        </w:rPr>
        <w:t>á</w:t>
      </w:r>
      <w:r>
        <w:rPr>
          <w:sz w:val="24"/>
          <w:szCs w:val="24"/>
          <w:rtl w:val="0"/>
          <w:lang w:val="es-ES_tradnl"/>
        </w:rPr>
        <w:t>, L., Moreno-Mart</w:t>
      </w:r>
      <w:r>
        <w:rPr>
          <w:sz w:val="24"/>
          <w:szCs w:val="24"/>
          <w:rtl w:val="0"/>
          <w:lang w:val="en-US"/>
        </w:rPr>
        <w:t>í</w:t>
      </w:r>
      <w:r>
        <w:rPr>
          <w:sz w:val="24"/>
          <w:szCs w:val="24"/>
          <w:rtl w:val="0"/>
          <w:lang w:val="it-IT"/>
        </w:rPr>
        <w:t>nez, A., Moretti, M., Mori, A.S., Mori, S., Morris, D., Morrison, J., Mucina, L., Mueller, S., Muir, C.D., M</w:t>
      </w:r>
      <w:r>
        <w:rPr>
          <w:sz w:val="24"/>
          <w:szCs w:val="24"/>
          <w:rtl w:val="0"/>
          <w:lang w:val="en-US"/>
        </w:rPr>
        <w:t>ü</w:t>
      </w:r>
      <w:r>
        <w:rPr>
          <w:sz w:val="24"/>
          <w:szCs w:val="24"/>
          <w:rtl w:val="0"/>
          <w:lang w:val="en-US"/>
        </w:rPr>
        <w:t xml:space="preserve">ller, S.C., Munoz, F., Myers-Smith, I.H., Myster, R.W., Nagano, M., Naidu, S., Narayanan, A., Natesan, B., Negoita, L., Nelson, A.S., Neuschulz, E.L., Ni, J., Niedrist, G., Nieto, J., Niinemets, </w:t>
      </w:r>
      <w:r>
        <w:rPr>
          <w:sz w:val="24"/>
          <w:szCs w:val="24"/>
          <w:rtl w:val="0"/>
          <w:lang w:val="de-DE"/>
        </w:rPr>
        <w:t>Ü</w:t>
      </w:r>
      <w:r>
        <w:rPr>
          <w:sz w:val="24"/>
          <w:szCs w:val="24"/>
          <w:rtl w:val="0"/>
          <w:lang w:val="it-IT"/>
        </w:rPr>
        <w:t>., Nolan, R., Nottebrock, H., Nouvellon, Y., Novakovskiy, A., Nutrient Network, Nystuen, K.O., O</w:t>
      </w:r>
      <w:r>
        <w:rPr>
          <w:rFonts w:ascii="Arial Unicode MS" w:hAnsi="Arial Unicode MS" w:hint="default"/>
          <w:sz w:val="24"/>
          <w:szCs w:val="24"/>
          <w:rtl w:val="0"/>
          <w:lang w:val="en-US"/>
        </w:rPr>
        <w:t>’</w:t>
      </w:r>
      <w:r>
        <w:rPr>
          <w:sz w:val="24"/>
          <w:szCs w:val="24"/>
          <w:rtl w:val="0"/>
          <w:lang w:val="en-US"/>
        </w:rPr>
        <w:t>Grady, A., O</w:t>
      </w:r>
      <w:r>
        <w:rPr>
          <w:rFonts w:ascii="Arial Unicode MS" w:hAnsi="Arial Unicode MS" w:hint="default"/>
          <w:sz w:val="24"/>
          <w:szCs w:val="24"/>
          <w:rtl w:val="0"/>
          <w:lang w:val="en-US"/>
        </w:rPr>
        <w:t>’</w:t>
      </w:r>
      <w:r>
        <w:rPr>
          <w:sz w:val="24"/>
          <w:szCs w:val="24"/>
          <w:rtl w:val="0"/>
          <w:lang w:val="en-US"/>
        </w:rPr>
        <w:t>Hara, K., O</w:t>
      </w:r>
      <w:r>
        <w:rPr>
          <w:rFonts w:ascii="Arial Unicode MS" w:hAnsi="Arial Unicode MS" w:hint="default"/>
          <w:sz w:val="24"/>
          <w:szCs w:val="24"/>
          <w:rtl w:val="0"/>
          <w:lang w:val="en-US"/>
        </w:rPr>
        <w:t>’</w:t>
      </w:r>
      <w:r>
        <w:rPr>
          <w:sz w:val="24"/>
          <w:szCs w:val="24"/>
          <w:rtl w:val="0"/>
          <w:lang w:val="pt-PT"/>
        </w:rPr>
        <w:t xml:space="preserve">Reilly-Nugent, A., Oakley, S., Oberhuber, W., Ohtsuka, T., Oliveira, R., </w:t>
      </w:r>
      <w:r>
        <w:rPr>
          <w:sz w:val="24"/>
          <w:szCs w:val="24"/>
          <w:rtl w:val="0"/>
          <w:lang w:val="en-US"/>
        </w:rPr>
        <w:t>Ö</w:t>
      </w:r>
      <w:r>
        <w:rPr>
          <w:sz w:val="24"/>
          <w:szCs w:val="24"/>
          <w:rtl w:val="0"/>
          <w:lang w:val="it-IT"/>
        </w:rPr>
        <w:t>llerer, K., Olson, M.E., Onipchenko, V., Onoda, Y., Onstein, R.E., Ordonez, J.C., Osada, N., Ostonen, I., Ottaviani, G., Otto, S., Overbeck, G.E., Ozinga, W.A., Pahl, A.T., Paine, C.E.T., Pakeman, R.J., Papageorgiou, A.C., Parfionova, E., P</w:t>
      </w:r>
      <w:r>
        <w:rPr>
          <w:sz w:val="24"/>
          <w:szCs w:val="24"/>
          <w:rtl w:val="0"/>
          <w:lang w:val="en-US"/>
        </w:rPr>
        <w:t>ä</w:t>
      </w:r>
      <w:r>
        <w:rPr>
          <w:sz w:val="24"/>
          <w:szCs w:val="24"/>
          <w:rtl w:val="0"/>
          <w:lang w:val="it-IT"/>
        </w:rPr>
        <w:t>rtel, M., Patacca, M., Paula, S., Paule, J., Pauli, H., Pausas, J.G., Peco, B., Penuelas, J., Perea, A., Peri, P.L., Petisco-Souza, A.C., Petraglia, A., Petritan, A.M., Phillips, O.L., Pierce, S., Pillar, V.D., Pisek, J., Pomogaybin, A., Poorter, H., Portsmuth, A., Poschlod, P., Potvin, C., Pounds, D., Powell, A.S., Power, S.A., Prinzing, A., Puglielli, G., Py</w:t>
      </w:r>
      <w:r>
        <w:rPr>
          <w:sz w:val="24"/>
          <w:szCs w:val="24"/>
          <w:rtl w:val="0"/>
          <w:lang w:val="en-US"/>
        </w:rPr>
        <w:t>š</w:t>
      </w:r>
      <w:r>
        <w:rPr>
          <w:sz w:val="24"/>
          <w:szCs w:val="24"/>
          <w:rtl w:val="0"/>
          <w:lang w:val="de-DE"/>
        </w:rPr>
        <w:t>ek, P., Raevel, V., Rammig, A., Ransijn, J., Ray, C.A., Reich, P.B., Reichstein, M., Reid, D.E.B., R</w:t>
      </w:r>
      <w:r>
        <w:rPr>
          <w:sz w:val="24"/>
          <w:szCs w:val="24"/>
          <w:rtl w:val="0"/>
          <w:lang w:val="fr-FR"/>
        </w:rPr>
        <w:t>é</w:t>
      </w:r>
      <w:r>
        <w:rPr>
          <w:sz w:val="24"/>
          <w:szCs w:val="24"/>
          <w:rtl w:val="0"/>
          <w:lang w:val="pt-PT"/>
        </w:rPr>
        <w:t>jou-M</w:t>
      </w:r>
      <w:r>
        <w:rPr>
          <w:sz w:val="24"/>
          <w:szCs w:val="24"/>
          <w:rtl w:val="0"/>
          <w:lang w:val="fr-FR"/>
        </w:rPr>
        <w:t>é</w:t>
      </w:r>
      <w:r>
        <w:rPr>
          <w:sz w:val="24"/>
          <w:szCs w:val="24"/>
          <w:rtl w:val="0"/>
          <w:lang w:val="pt-PT"/>
        </w:rPr>
        <w:t>chain, M., de Dios, V.R., Ribeiro, S., Richardson, S., Riibak, K., Rillig, M.C., Riviera, F., Robert, E.M.R., Roberts, S., Robroek, B., Roddy, A., Rodrigues, A.V., Rogers, A., Rollinson, E., Rolo, V., R</w:t>
      </w:r>
      <w:r>
        <w:rPr>
          <w:sz w:val="24"/>
          <w:szCs w:val="24"/>
          <w:rtl w:val="0"/>
          <w:lang w:val="sv-SE"/>
        </w:rPr>
        <w:t>ö</w:t>
      </w:r>
      <w:r>
        <w:rPr>
          <w:sz w:val="24"/>
          <w:szCs w:val="24"/>
          <w:rtl w:val="0"/>
          <w:lang w:val="it-IT"/>
        </w:rPr>
        <w:t>mermann, C., Ronzhina, D., Roscher, C., Rosell, J.A., Rosenfield, M.F., Rossi, C., Roy, D.B., Royer-Tardif, S., R</w:t>
      </w:r>
      <w:r>
        <w:rPr>
          <w:sz w:val="24"/>
          <w:szCs w:val="24"/>
          <w:rtl w:val="0"/>
          <w:lang w:val="en-US"/>
        </w:rPr>
        <w:t>ü</w:t>
      </w:r>
      <w:r>
        <w:rPr>
          <w:sz w:val="24"/>
          <w:szCs w:val="24"/>
          <w:rtl w:val="0"/>
          <w:lang w:val="de-DE"/>
        </w:rPr>
        <w:t>ger, N., Ruiz-Peinado, R., Rumpf, S.B., Rusch, G.M., Ryo, M., Sack, L., Salda</w:t>
      </w:r>
      <w:r>
        <w:rPr>
          <w:sz w:val="24"/>
          <w:szCs w:val="24"/>
          <w:rtl w:val="0"/>
          <w:lang w:val="es-ES_tradnl"/>
        </w:rPr>
        <w:t>ñ</w:t>
      </w:r>
      <w:r>
        <w:rPr>
          <w:sz w:val="24"/>
          <w:szCs w:val="24"/>
          <w:rtl w:val="0"/>
          <w:lang w:val="pt-PT"/>
        </w:rPr>
        <w:t>a, A., Salgado-Negret, B., Salguero-Gomez, R., Santa-Regina, I., Santacruz-Garc</w:t>
      </w:r>
      <w:r>
        <w:rPr>
          <w:sz w:val="24"/>
          <w:szCs w:val="24"/>
          <w:rtl w:val="0"/>
          <w:lang w:val="en-US"/>
        </w:rPr>
        <w:t>í</w:t>
      </w:r>
      <w:r>
        <w:rPr>
          <w:sz w:val="24"/>
          <w:szCs w:val="24"/>
          <w:rtl w:val="0"/>
          <w:lang w:val="de-DE"/>
        </w:rPr>
        <w:t>a, A.C., Santos, J., Sardans, J., Schamp, B., Scherer-Lorenzen, M., Schleuning, M., Schmid, B., Schmidt, M., Schmitt, S., Schneider, J.V., Schowanek, S.D., Schrader, J., Schrodt, F., Schuldt, B., Schurr, F., Selaya Garvizu, G., Semchenko, M., Seymour, C., Sfair, J.C., Sharpe, J.M., Sheppard, C.S., Sheremetiev, S., Shiodera, S., Shipley, B., Shovon, T.A., Siebenk</w:t>
      </w:r>
      <w:r>
        <w:rPr>
          <w:sz w:val="24"/>
          <w:szCs w:val="24"/>
          <w:rtl w:val="0"/>
          <w:lang w:val="en-US"/>
        </w:rPr>
        <w:t>ä</w:t>
      </w:r>
      <w:r>
        <w:rPr>
          <w:sz w:val="24"/>
          <w:szCs w:val="24"/>
          <w:rtl w:val="0"/>
          <w:lang w:val="de-DE"/>
        </w:rPr>
        <w:t>s, A., Sierra, C., Silva, V., Silva, M., Sitzia, T., Sj</w:t>
      </w:r>
      <w:r>
        <w:rPr>
          <w:sz w:val="24"/>
          <w:szCs w:val="24"/>
          <w:rtl w:val="0"/>
          <w:lang w:val="sv-SE"/>
        </w:rPr>
        <w:t>ö</w:t>
      </w:r>
      <w:r>
        <w:rPr>
          <w:sz w:val="24"/>
          <w:szCs w:val="24"/>
          <w:rtl w:val="0"/>
          <w:lang w:val="de-DE"/>
        </w:rPr>
        <w:t>man, H., Slot, M., Smith, N.G., Sodhi, D., Soltis, P., Soltis, D., Somers, B., Sonnier, G., S</w:t>
      </w:r>
      <w:r>
        <w:rPr>
          <w:sz w:val="24"/>
          <w:szCs w:val="24"/>
          <w:rtl w:val="0"/>
          <w:lang w:val="da-DK"/>
        </w:rPr>
        <w:t>ø</w:t>
      </w:r>
      <w:r>
        <w:rPr>
          <w:sz w:val="24"/>
          <w:szCs w:val="24"/>
          <w:rtl w:val="0"/>
          <w:lang w:val="nl-NL"/>
        </w:rPr>
        <w:t>rensen, M.V., Sosinski, E.E., Jr, Soudzilovskaia, N.A., Souza, A.F., Spasojevic, M., Sperandii, M.G., Stan, A.B., Stegen, J., Steinbauer, K., Stephan, J.G., Sterck, F., Stojanovic, D.B., Strydom, T., Suarez, M.L., Svenning, J.-C., Svitkov</w:t>
      </w:r>
      <w:r>
        <w:rPr>
          <w:sz w:val="24"/>
          <w:szCs w:val="24"/>
          <w:rtl w:val="0"/>
          <w:lang w:val="en-US"/>
        </w:rPr>
        <w:t>á</w:t>
      </w:r>
      <w:r>
        <w:rPr>
          <w:sz w:val="24"/>
          <w:szCs w:val="24"/>
          <w:rtl w:val="0"/>
          <w:lang w:val="nl-NL"/>
        </w:rPr>
        <w:t>, I., Svitok, M., Svoboda, M., Swaine, E., Swenson, N., Tabarelli, M., Takagi, K., Tappeiner, U., Tarifa, R., Tauugourdeau, S., Tavsanoglu, C., Te Beest, M., Tedersoo, L., Thiffault, N., Thom, D., Thomas, E., Thompson, K., Thornton, P.E., Thuiller, W., Tich</w:t>
      </w:r>
      <w:r>
        <w:rPr>
          <w:sz w:val="24"/>
          <w:szCs w:val="24"/>
          <w:rtl w:val="0"/>
          <w:lang w:val="en-US"/>
        </w:rPr>
        <w:t>ý</w:t>
      </w:r>
      <w:r>
        <w:rPr>
          <w:sz w:val="24"/>
          <w:szCs w:val="24"/>
          <w:rtl w:val="0"/>
          <w:lang w:val="en-US"/>
        </w:rPr>
        <w:t>, L., Tissue, D., Tjoelker, M.G., Tng, D.Y.P., Tobias, J., T</w:t>
      </w:r>
      <w:r>
        <w:rPr>
          <w:sz w:val="24"/>
          <w:szCs w:val="24"/>
          <w:rtl w:val="0"/>
          <w:lang w:val="sv-SE"/>
        </w:rPr>
        <w:t>ö</w:t>
      </w:r>
      <w:r>
        <w:rPr>
          <w:sz w:val="24"/>
          <w:szCs w:val="24"/>
          <w:rtl w:val="0"/>
          <w:lang w:val="en-US"/>
        </w:rPr>
        <w:t>r</w:t>
      </w:r>
      <w:r>
        <w:rPr>
          <w:sz w:val="24"/>
          <w:szCs w:val="24"/>
          <w:rtl w:val="0"/>
          <w:lang w:val="sv-SE"/>
        </w:rPr>
        <w:t>ö</w:t>
      </w:r>
      <w:r>
        <w:rPr>
          <w:sz w:val="24"/>
          <w:szCs w:val="24"/>
          <w:rtl w:val="0"/>
          <w:lang w:val="es-ES_tradnl"/>
        </w:rPr>
        <w:t>k, P., Tarin, T., Torres-Ruiz, J.M., T</w:t>
      </w:r>
      <w:r>
        <w:rPr>
          <w:sz w:val="24"/>
          <w:szCs w:val="24"/>
          <w:rtl w:val="0"/>
          <w:lang w:val="es-ES_tradnl"/>
        </w:rPr>
        <w:t>ó</w:t>
      </w:r>
      <w:r>
        <w:rPr>
          <w:sz w:val="24"/>
          <w:szCs w:val="24"/>
          <w:rtl w:val="0"/>
          <w:lang w:val="en-US"/>
        </w:rPr>
        <w:t>thm</w:t>
      </w:r>
      <w:r>
        <w:rPr>
          <w:sz w:val="24"/>
          <w:szCs w:val="24"/>
          <w:rtl w:val="0"/>
          <w:lang w:val="fr-FR"/>
        </w:rPr>
        <w:t>é</w:t>
      </w:r>
      <w:r>
        <w:rPr>
          <w:sz w:val="24"/>
          <w:szCs w:val="24"/>
          <w:rtl w:val="0"/>
          <w:lang w:val="en-US"/>
        </w:rPr>
        <w:t>r</w:t>
      </w:r>
      <w:r>
        <w:rPr>
          <w:sz w:val="24"/>
          <w:szCs w:val="24"/>
          <w:rtl w:val="0"/>
          <w:lang w:val="fr-FR"/>
        </w:rPr>
        <w:t>é</w:t>
      </w:r>
      <w:r>
        <w:rPr>
          <w:sz w:val="24"/>
          <w:szCs w:val="24"/>
          <w:rtl w:val="0"/>
          <w:lang w:val="nl-NL"/>
        </w:rPr>
        <w:t>sz, B., Treurnicht, M., Trivellone, V., Trolliet, F., Trotsiuk, V., Tsakalos, J.L., Tsiripidis, I., Tysklind, N., Umehara, T., Usoltsev, V., Vadeboncoeur, M., Vaezi, J., Valladares, F., Vamosi, J., van Bodegom, P.M., van Breugel, M., Van Cleemput, E., van de Weg, M., van der Merwe, S., van der Plas, F., van der Sande, M.T., van Kleunen, M., Van Meerbeek, K., Vanderwel, M., Vanselow, K.A., V</w:t>
      </w:r>
      <w:r>
        <w:rPr>
          <w:sz w:val="24"/>
          <w:szCs w:val="24"/>
          <w:rtl w:val="0"/>
          <w:lang w:val="da-DK"/>
        </w:rPr>
        <w:t>å</w:t>
      </w:r>
      <w:r>
        <w:rPr>
          <w:sz w:val="24"/>
          <w:szCs w:val="24"/>
          <w:rtl w:val="0"/>
          <w:lang w:val="nl-NL"/>
        </w:rPr>
        <w:t>rhammar, A., Varone, L., Vasquez Valderrama, M.Y., Vassilev, K., Vellend, M., Veneklaas, E.J., Verbeeck, H., Verheyen, K., Vibrans, A., Vieira, I., Villac</w:t>
      </w:r>
      <w:r>
        <w:rPr>
          <w:sz w:val="24"/>
          <w:szCs w:val="24"/>
          <w:rtl w:val="0"/>
          <w:lang w:val="en-US"/>
        </w:rPr>
        <w:t>í</w:t>
      </w:r>
      <w:r>
        <w:rPr>
          <w:sz w:val="24"/>
          <w:szCs w:val="24"/>
          <w:rtl w:val="0"/>
          <w:lang w:val="en-US"/>
        </w:rPr>
        <w:t>s, J., Violle, C., Vivek, P., Wagner, K., Waldram, M., Waldron, A., Walker, A.P., Waller, M., Walther, G., Wang, H., Wang, F., Wang, W., Watkins, H., Watkins, J., Weber, U., Weedon, J.T., Wei, L., Weigelt, P., Weiher, E., Wells, A.W., Wellstein, C., Wenk, E., Westoby, M., Westwood, A., White, P.J., Whitten, M., Williams, M., Winkler, D.E., Winter, K., Womack, C., Wright, I.J., Wright, S.J., Wright, J., Pinho, B.X., Ximenes, F., Yamada, T., Yamaji, K., Yanai, R., Yankov, N., Yguel, B., Zanini, K.J., Zanne, A.E., Zelen</w:t>
      </w:r>
      <w:r>
        <w:rPr>
          <w:sz w:val="24"/>
          <w:szCs w:val="24"/>
          <w:rtl w:val="0"/>
          <w:lang w:val="en-US"/>
        </w:rPr>
        <w:t>ý</w:t>
      </w:r>
      <w:r>
        <w:rPr>
          <w:sz w:val="24"/>
          <w:szCs w:val="24"/>
          <w:rtl w:val="0"/>
          <w:lang w:val="de-DE"/>
        </w:rPr>
        <w:t>, D., Zhao, Y.-P., Zheng, Jingming, Zheng, Ji, Ziemi</w:t>
      </w:r>
      <w:r>
        <w:rPr>
          <w:sz w:val="24"/>
          <w:szCs w:val="24"/>
          <w:rtl w:val="0"/>
          <w:lang w:val="en-US"/>
        </w:rPr>
        <w:t>ń</w:t>
      </w:r>
      <w:r>
        <w:rPr>
          <w:sz w:val="24"/>
          <w:szCs w:val="24"/>
          <w:rtl w:val="0"/>
          <w:lang w:val="en-US"/>
        </w:rPr>
        <w:t>ska, K., Zirbel, C.R., Zizka, G., Zo-Bi, I.C., Zotz, G., Wirth, C., 2020. TRY plant trait database - enhanced coverage and open access. Glob. Chang. Biol. 26, 119</w:t>
      </w:r>
      <w:r>
        <w:rPr>
          <w:sz w:val="24"/>
          <w:szCs w:val="24"/>
          <w:rtl w:val="0"/>
          <w:lang w:val="en-US"/>
        </w:rPr>
        <w:t>–</w:t>
      </w:r>
      <w:r>
        <w:rPr>
          <w:sz w:val="24"/>
          <w:szCs w:val="24"/>
          <w:rtl w:val="0"/>
          <w:lang w:val="en-US"/>
        </w:rPr>
        <w:t>188. https://doi.org/10.1111/gcb.14904</w:t>
      </w:r>
    </w:p>
    <w:p>
      <w:pPr>
        <w:pStyle w:val="Body A"/>
        <w:spacing w:after="0" w:line="240" w:lineRule="auto"/>
        <w:ind w:left="720" w:hanging="720"/>
        <w:rPr>
          <w:sz w:val="24"/>
          <w:szCs w:val="24"/>
        </w:rPr>
      </w:pPr>
      <w:r>
        <w:rPr>
          <w:sz w:val="24"/>
          <w:szCs w:val="24"/>
          <w:rtl w:val="0"/>
          <w:lang w:val="en-US"/>
        </w:rPr>
        <w:t>Kembel, S.W., Cowan, P.D., Helmus, M.R., Cornwell, W.K., Morlon, H., Ackerly, D.D., Blomberg, S.P., Webb, C.O., 2010. Picante: R tools for integrating phylogenies and ecology. Bioinformatics 26, 1463</w:t>
      </w:r>
      <w:r>
        <w:rPr>
          <w:sz w:val="24"/>
          <w:szCs w:val="24"/>
          <w:rtl w:val="0"/>
          <w:lang w:val="en-US"/>
        </w:rPr>
        <w:t>–</w:t>
      </w:r>
      <w:r>
        <w:rPr>
          <w:sz w:val="24"/>
          <w:szCs w:val="24"/>
          <w:rtl w:val="0"/>
          <w:lang w:val="en-US"/>
        </w:rPr>
        <w:t>1464. https://doi.org/10.1093/bioinformatics/btq166</w:t>
      </w:r>
    </w:p>
    <w:p>
      <w:pPr>
        <w:pStyle w:val="Body A"/>
        <w:spacing w:after="0" w:line="240" w:lineRule="auto"/>
        <w:ind w:left="720" w:hanging="720"/>
        <w:rPr>
          <w:sz w:val="24"/>
          <w:szCs w:val="24"/>
        </w:rPr>
      </w:pPr>
      <w:r>
        <w:rPr>
          <w:sz w:val="24"/>
          <w:szCs w:val="24"/>
          <w:rtl w:val="0"/>
          <w:lang w:val="en-US"/>
        </w:rPr>
        <w:t>Kolar, C.S., Lodge, D.M., 2001. Progress in invasion biology: predicting invaders. Trends Ecol. Evol. 16, 199</w:t>
      </w:r>
      <w:r>
        <w:rPr>
          <w:sz w:val="24"/>
          <w:szCs w:val="24"/>
          <w:rtl w:val="0"/>
          <w:lang w:val="en-US"/>
        </w:rPr>
        <w:t>–</w:t>
      </w:r>
      <w:r>
        <w:rPr>
          <w:sz w:val="24"/>
          <w:szCs w:val="24"/>
          <w:rtl w:val="0"/>
          <w:lang w:val="en-US"/>
        </w:rPr>
        <w:t>204.</w:t>
      </w:r>
    </w:p>
    <w:p>
      <w:pPr>
        <w:pStyle w:val="Body A"/>
        <w:spacing w:after="0" w:line="240" w:lineRule="auto"/>
        <w:ind w:left="720" w:hanging="720"/>
        <w:rPr>
          <w:sz w:val="24"/>
          <w:szCs w:val="24"/>
        </w:rPr>
      </w:pPr>
      <w:r>
        <w:rPr>
          <w:sz w:val="24"/>
          <w:szCs w:val="24"/>
          <w:rtl w:val="0"/>
          <w:lang w:val="en-US"/>
        </w:rPr>
        <w:t>Kolbe, J.J., Glor, R.E., Rodr</w:t>
      </w:r>
      <w:r>
        <w:rPr>
          <w:rFonts w:ascii="Arial Unicode MS" w:hAnsi="Arial Unicode MS"/>
          <w:sz w:val="24"/>
          <w:szCs w:val="24"/>
          <w:rtl w:val="0"/>
          <w:lang w:val="pt-PT"/>
        </w:rPr>
        <w:t>��</w:t>
      </w:r>
      <w:r>
        <w:rPr>
          <w:sz w:val="24"/>
          <w:szCs w:val="24"/>
          <w:rtl w:val="0"/>
          <w:lang w:val="en-US"/>
        </w:rPr>
        <w:t>guez Schettino, L., Lara, A.C., Larson, A., Losos, J.B., 2004. Genetic variation increases during biological invasion by a Cuban lizard. Nature 431, 177</w:t>
      </w:r>
      <w:r>
        <w:rPr>
          <w:sz w:val="24"/>
          <w:szCs w:val="24"/>
          <w:rtl w:val="0"/>
          <w:lang w:val="en-US"/>
        </w:rPr>
        <w:t>–</w:t>
      </w:r>
      <w:r>
        <w:rPr>
          <w:sz w:val="24"/>
          <w:szCs w:val="24"/>
          <w:rtl w:val="0"/>
          <w:lang w:val="en-US"/>
        </w:rPr>
        <w:t>181. https://doi.org/10.1038/nature02807</w:t>
      </w:r>
    </w:p>
    <w:p>
      <w:pPr>
        <w:pStyle w:val="Body A"/>
        <w:spacing w:after="0" w:line="240" w:lineRule="auto"/>
        <w:ind w:left="720" w:hanging="720"/>
        <w:rPr>
          <w:sz w:val="24"/>
          <w:szCs w:val="24"/>
        </w:rPr>
      </w:pPr>
      <w:r>
        <w:rPr>
          <w:sz w:val="24"/>
          <w:szCs w:val="24"/>
          <w:rtl w:val="0"/>
          <w:lang w:val="en-US"/>
        </w:rPr>
        <w:t>Kowarik, I., 1995. Time lags in biological invasions with regard to the success and failure of alien species, in: Py</w:t>
      </w:r>
      <w:r>
        <w:rPr>
          <w:sz w:val="24"/>
          <w:szCs w:val="24"/>
          <w:rtl w:val="0"/>
          <w:lang w:val="en-US"/>
        </w:rPr>
        <w:t>š</w:t>
      </w:r>
      <w:r>
        <w:rPr>
          <w:sz w:val="24"/>
          <w:szCs w:val="24"/>
          <w:rtl w:val="0"/>
          <w:lang w:val="en-US"/>
        </w:rPr>
        <w:t>ek, P., Prach, K., Rejm</w:t>
      </w:r>
      <w:r>
        <w:rPr>
          <w:sz w:val="24"/>
          <w:szCs w:val="24"/>
          <w:rtl w:val="0"/>
          <w:lang w:val="en-US"/>
        </w:rPr>
        <w:t>á</w:t>
      </w:r>
      <w:r>
        <w:rPr>
          <w:sz w:val="24"/>
          <w:szCs w:val="24"/>
          <w:rtl w:val="0"/>
          <w:lang w:val="en-US"/>
        </w:rPr>
        <w:t>nek, M., Wade, M. (Eds.), Plant Invasions - General Aspects and Special Problems. SPB Academic Pub., Amsterdam, pp. 15</w:t>
      </w:r>
      <w:r>
        <w:rPr>
          <w:sz w:val="24"/>
          <w:szCs w:val="24"/>
          <w:rtl w:val="0"/>
          <w:lang w:val="en-US"/>
        </w:rPr>
        <w:t>–</w:t>
      </w:r>
      <w:r>
        <w:rPr>
          <w:sz w:val="24"/>
          <w:szCs w:val="24"/>
          <w:rtl w:val="0"/>
          <w:lang w:val="en-US"/>
        </w:rPr>
        <w:t>38.</w:t>
      </w:r>
    </w:p>
    <w:p>
      <w:pPr>
        <w:pStyle w:val="Body A"/>
        <w:spacing w:after="0" w:line="240" w:lineRule="auto"/>
        <w:ind w:left="720" w:hanging="720"/>
        <w:rPr>
          <w:sz w:val="24"/>
          <w:szCs w:val="24"/>
        </w:rPr>
      </w:pPr>
      <w:r>
        <w:rPr>
          <w:sz w:val="24"/>
          <w:szCs w:val="24"/>
          <w:rtl w:val="0"/>
          <w:lang w:val="en-US"/>
        </w:rPr>
        <w:t>Larkin, D.J., 2012. Lengths and correlates of lag phases in upper-Midwest plant invasions. Biol. Invasions 14, 827</w:t>
      </w:r>
      <w:r>
        <w:rPr>
          <w:sz w:val="24"/>
          <w:szCs w:val="24"/>
          <w:rtl w:val="0"/>
          <w:lang w:val="en-US"/>
        </w:rPr>
        <w:t>–</w:t>
      </w:r>
      <w:r>
        <w:rPr>
          <w:sz w:val="24"/>
          <w:szCs w:val="24"/>
          <w:rtl w:val="0"/>
          <w:lang w:val="en-US"/>
        </w:rPr>
        <w:t>838. https://doi.org/10.1007/s10530-011-0119-3</w:t>
      </w:r>
    </w:p>
    <w:p>
      <w:pPr>
        <w:pStyle w:val="Body A"/>
        <w:spacing w:after="0" w:line="240" w:lineRule="auto"/>
        <w:ind w:left="720" w:hanging="720"/>
        <w:rPr>
          <w:sz w:val="24"/>
          <w:szCs w:val="24"/>
        </w:rPr>
      </w:pPr>
      <w:r>
        <w:rPr>
          <w:sz w:val="24"/>
          <w:szCs w:val="24"/>
          <w:rtl w:val="0"/>
          <w:lang w:val="en-US"/>
        </w:rPr>
        <w:t>Lewis, M.A., Kareiva, P., 1993. Allee Dynamics and the Spread of Invading Organisms. Theor. Popul. Biol. 43, 141</w:t>
      </w:r>
      <w:r>
        <w:rPr>
          <w:sz w:val="24"/>
          <w:szCs w:val="24"/>
          <w:rtl w:val="0"/>
          <w:lang w:val="en-US"/>
        </w:rPr>
        <w:t>–</w:t>
      </w:r>
      <w:r>
        <w:rPr>
          <w:sz w:val="24"/>
          <w:szCs w:val="24"/>
          <w:rtl w:val="0"/>
          <w:lang w:val="en-US"/>
        </w:rPr>
        <w:t>158. https://doi.org/10.1006/tpbi.1993.1007</w:t>
      </w:r>
    </w:p>
    <w:p>
      <w:pPr>
        <w:pStyle w:val="Body A"/>
        <w:spacing w:after="0" w:line="240" w:lineRule="auto"/>
        <w:ind w:left="720" w:hanging="720"/>
        <w:rPr>
          <w:sz w:val="24"/>
          <w:szCs w:val="24"/>
        </w:rPr>
      </w:pPr>
      <w:r>
        <w:rPr>
          <w:sz w:val="24"/>
          <w:szCs w:val="24"/>
          <w:rtl w:val="0"/>
          <w:lang w:val="en-US"/>
        </w:rPr>
        <w:t>Liu, M., Wang, M., Wang, J., Li, D., 2013. Comparison of random forest, support vector machine and back propagation neural network for electronic tongue data classification: Application to the recognition of orange beverage and Chinese vinegar. Sens. Actuators B Chem. 177, 970</w:t>
      </w:r>
      <w:r>
        <w:rPr>
          <w:sz w:val="24"/>
          <w:szCs w:val="24"/>
          <w:rtl w:val="0"/>
          <w:lang w:val="en-US"/>
        </w:rPr>
        <w:t>–</w:t>
      </w:r>
      <w:r>
        <w:rPr>
          <w:sz w:val="24"/>
          <w:szCs w:val="24"/>
          <w:rtl w:val="0"/>
          <w:lang w:val="en-US"/>
        </w:rPr>
        <w:t>980. https://doi.org/10.1016/j.snb.2012.11.071</w:t>
      </w:r>
    </w:p>
    <w:p>
      <w:pPr>
        <w:pStyle w:val="Body A"/>
        <w:spacing w:after="0" w:line="240" w:lineRule="auto"/>
        <w:ind w:left="720" w:hanging="720"/>
        <w:rPr>
          <w:sz w:val="24"/>
          <w:szCs w:val="24"/>
        </w:rPr>
      </w:pPr>
      <w:r>
        <w:rPr>
          <w:sz w:val="24"/>
          <w:szCs w:val="24"/>
          <w:rtl w:val="0"/>
          <w:lang w:val="en-US"/>
        </w:rPr>
        <w:t>Mack, R.N., 2000. Cultivation Fosters Plant Naturalization by Reducing Environmental Stochasticity. Biol. Invasions 2, 111</w:t>
      </w:r>
      <w:r>
        <w:rPr>
          <w:sz w:val="24"/>
          <w:szCs w:val="24"/>
          <w:rtl w:val="0"/>
          <w:lang w:val="en-US"/>
        </w:rPr>
        <w:t>–</w:t>
      </w:r>
      <w:r>
        <w:rPr>
          <w:sz w:val="24"/>
          <w:szCs w:val="24"/>
          <w:rtl w:val="0"/>
          <w:lang w:val="en-US"/>
        </w:rPr>
        <w:t>122. https://doi.org/10.1023/A:1010088422771</w:t>
      </w:r>
    </w:p>
    <w:p>
      <w:pPr>
        <w:pStyle w:val="Body A"/>
        <w:spacing w:after="0" w:line="240" w:lineRule="auto"/>
        <w:ind w:left="720" w:hanging="720"/>
        <w:rPr>
          <w:sz w:val="24"/>
          <w:szCs w:val="24"/>
        </w:rPr>
      </w:pPr>
      <w:r>
        <w:rPr>
          <w:sz w:val="24"/>
          <w:szCs w:val="24"/>
          <w:rtl w:val="0"/>
          <w:lang w:val="en-US"/>
        </w:rPr>
        <w:t>Malchow, A.-K., Bocedi, G., Palmer, S.C.F., Travis, J.M.J., Zurell, D., 2021. RangeShiftR: an R package for individual</w:t>
      </w:r>
      <w:r>
        <w:rPr>
          <w:rFonts w:ascii="Arial Unicode MS" w:hAnsi="Arial Unicode MS" w:hint="default"/>
          <w:sz w:val="24"/>
          <w:szCs w:val="24"/>
          <w:rtl w:val="0"/>
          <w:lang w:val="en-US"/>
        </w:rPr>
        <w:t>‐</w:t>
      </w:r>
      <w:r>
        <w:rPr>
          <w:sz w:val="24"/>
          <w:szCs w:val="24"/>
          <w:rtl w:val="0"/>
          <w:lang w:val="en-US"/>
        </w:rPr>
        <w:t>based simulation of spatial eco</w:t>
      </w:r>
      <w:r>
        <w:rPr>
          <w:rFonts w:ascii="Arial Unicode MS" w:hAnsi="Arial Unicode MS" w:hint="default"/>
          <w:sz w:val="24"/>
          <w:szCs w:val="24"/>
          <w:rtl w:val="0"/>
          <w:lang w:val="en-US"/>
        </w:rPr>
        <w:t>‐</w:t>
      </w:r>
      <w:r>
        <w:rPr>
          <w:sz w:val="24"/>
          <w:szCs w:val="24"/>
          <w:rtl w:val="0"/>
          <w:lang w:val="en-US"/>
        </w:rPr>
        <w:t>evolutionary dynamics and species</w:t>
      </w:r>
      <w:r>
        <w:rPr>
          <w:rFonts w:ascii="Arial Unicode MS" w:hAnsi="Arial Unicode MS" w:hint="default"/>
          <w:sz w:val="24"/>
          <w:szCs w:val="24"/>
          <w:rtl w:val="0"/>
          <w:lang w:val="en-US"/>
        </w:rPr>
        <w:t xml:space="preserve">’ </w:t>
      </w:r>
      <w:r>
        <w:rPr>
          <w:sz w:val="24"/>
          <w:szCs w:val="24"/>
          <w:rtl w:val="0"/>
          <w:lang w:val="en-US"/>
        </w:rPr>
        <w:t>responses to environmental changes. Ecography 44, 1443</w:t>
      </w:r>
      <w:r>
        <w:rPr>
          <w:sz w:val="24"/>
          <w:szCs w:val="24"/>
          <w:rtl w:val="0"/>
          <w:lang w:val="en-US"/>
        </w:rPr>
        <w:t>–</w:t>
      </w:r>
      <w:r>
        <w:rPr>
          <w:sz w:val="24"/>
          <w:szCs w:val="24"/>
          <w:rtl w:val="0"/>
          <w:lang w:val="en-US"/>
        </w:rPr>
        <w:t>1452. https://doi.org/10.1111/ecog.05689</w:t>
      </w:r>
    </w:p>
    <w:p>
      <w:pPr>
        <w:pStyle w:val="Body A"/>
        <w:spacing w:after="0" w:line="240" w:lineRule="auto"/>
        <w:ind w:left="720" w:hanging="720"/>
        <w:rPr>
          <w:sz w:val="24"/>
          <w:szCs w:val="24"/>
        </w:rPr>
      </w:pPr>
      <w:r>
        <w:rPr>
          <w:sz w:val="24"/>
          <w:szCs w:val="24"/>
          <w:rtl w:val="0"/>
          <w:lang w:val="en-US"/>
        </w:rPr>
        <w:t>Meiners, S.J., Pickett, S.T.A., Cadenasso, M.L., 2008. Effects of plant invasions on the species richness of abandoned agricultural land. Ecography 24, 633</w:t>
      </w:r>
      <w:r>
        <w:rPr>
          <w:sz w:val="24"/>
          <w:szCs w:val="24"/>
          <w:rtl w:val="0"/>
          <w:lang w:val="en-US"/>
        </w:rPr>
        <w:t>–</w:t>
      </w:r>
      <w:r>
        <w:rPr>
          <w:sz w:val="24"/>
          <w:szCs w:val="24"/>
          <w:rtl w:val="0"/>
          <w:lang w:val="en-US"/>
        </w:rPr>
        <w:t>644. https://doi.org/10.1111/j.1600-0587.2001.tb00525.x</w:t>
      </w:r>
    </w:p>
    <w:p>
      <w:pPr>
        <w:pStyle w:val="Body A"/>
        <w:spacing w:after="0" w:line="240" w:lineRule="auto"/>
        <w:ind w:left="720" w:hanging="720"/>
        <w:rPr>
          <w:sz w:val="24"/>
          <w:szCs w:val="24"/>
        </w:rPr>
      </w:pPr>
      <w:r>
        <w:rPr>
          <w:sz w:val="24"/>
          <w:szCs w:val="24"/>
          <w:rtl w:val="0"/>
          <w:lang w:val="en-US"/>
        </w:rPr>
        <w:t>Pahl, A.T., Kollmann, J., Mayer, A., Haider, S., 2013. No evidence for local adaptation in an invasive alien plant: field and greenhouse experiments tracing a colonization sequence. Ann. Bot. 112, 1921</w:t>
      </w:r>
      <w:r>
        <w:rPr>
          <w:sz w:val="24"/>
          <w:szCs w:val="24"/>
          <w:rtl w:val="0"/>
          <w:lang w:val="en-US"/>
        </w:rPr>
        <w:t>–</w:t>
      </w:r>
      <w:r>
        <w:rPr>
          <w:sz w:val="24"/>
          <w:szCs w:val="24"/>
          <w:rtl w:val="0"/>
          <w:lang w:val="en-US"/>
        </w:rPr>
        <w:t>1930. https://doi.org/10.1093/aob/mct246</w:t>
      </w:r>
    </w:p>
    <w:p>
      <w:pPr>
        <w:pStyle w:val="Body A"/>
        <w:spacing w:after="0" w:line="240" w:lineRule="auto"/>
        <w:ind w:left="720" w:hanging="720"/>
        <w:rPr>
          <w:sz w:val="24"/>
          <w:szCs w:val="24"/>
        </w:rPr>
      </w:pPr>
      <w:r>
        <w:rPr>
          <w:sz w:val="24"/>
          <w:szCs w:val="24"/>
          <w:rtl w:val="0"/>
          <w:lang w:val="en-US"/>
        </w:rPr>
        <w:t>Prentis, P.J., Wilson, J.R.U., Dormontt, E.E., Richardson, D.M., Lowe, A.J., 2008. Adaptive evolution in invasive species. Trends Plant Sci. 13, 288</w:t>
      </w:r>
      <w:r>
        <w:rPr>
          <w:sz w:val="24"/>
          <w:szCs w:val="24"/>
          <w:rtl w:val="0"/>
          <w:lang w:val="en-US"/>
        </w:rPr>
        <w:t>–</w:t>
      </w:r>
      <w:r>
        <w:rPr>
          <w:sz w:val="24"/>
          <w:szCs w:val="24"/>
          <w:rtl w:val="0"/>
          <w:lang w:val="en-US"/>
        </w:rPr>
        <w:t>294. https://doi.org/10.1016/j.tplants.2008.03.004</w:t>
      </w:r>
    </w:p>
    <w:p>
      <w:pPr>
        <w:pStyle w:val="Body A"/>
        <w:spacing w:after="0" w:line="240" w:lineRule="auto"/>
        <w:ind w:left="720" w:hanging="720"/>
        <w:rPr>
          <w:sz w:val="24"/>
          <w:szCs w:val="24"/>
        </w:rPr>
      </w:pPr>
      <w:r>
        <w:rPr>
          <w:sz w:val="24"/>
          <w:szCs w:val="24"/>
          <w:rtl w:val="0"/>
          <w:lang w:val="nl-NL"/>
        </w:rPr>
        <w:t>Py</w:t>
      </w:r>
      <w:r>
        <w:rPr>
          <w:sz w:val="24"/>
          <w:szCs w:val="24"/>
          <w:rtl w:val="0"/>
          <w:lang w:val="en-US"/>
        </w:rPr>
        <w:t>š</w:t>
      </w:r>
      <w:r>
        <w:rPr>
          <w:sz w:val="24"/>
          <w:szCs w:val="24"/>
          <w:rtl w:val="0"/>
          <w:lang w:val="en-US"/>
        </w:rPr>
        <w:t xml:space="preserve">ek, P., Prach, K., 1995. Invasion dynamics of Impatiens glandulifera </w:t>
      </w:r>
      <w:r>
        <w:rPr>
          <w:sz w:val="24"/>
          <w:szCs w:val="24"/>
          <w:rtl w:val="0"/>
          <w:lang w:val="en-US"/>
        </w:rPr>
        <w:t xml:space="preserve">— </w:t>
      </w:r>
      <w:r>
        <w:rPr>
          <w:sz w:val="24"/>
          <w:szCs w:val="24"/>
          <w:rtl w:val="0"/>
          <w:lang w:val="en-US"/>
        </w:rPr>
        <w:t>A century of spreading reconstructed. Biol. Conserv. 74, 41</w:t>
      </w:r>
      <w:r>
        <w:rPr>
          <w:sz w:val="24"/>
          <w:szCs w:val="24"/>
          <w:rtl w:val="0"/>
          <w:lang w:val="en-US"/>
        </w:rPr>
        <w:t>–</w:t>
      </w:r>
      <w:r>
        <w:rPr>
          <w:sz w:val="24"/>
          <w:szCs w:val="24"/>
          <w:rtl w:val="0"/>
          <w:lang w:val="en-US"/>
        </w:rPr>
        <w:t>48. https://doi.org/10.1016/0006-3207(95)00013-T</w:t>
      </w:r>
    </w:p>
    <w:p>
      <w:pPr>
        <w:pStyle w:val="Body A"/>
        <w:spacing w:after="0" w:line="240" w:lineRule="auto"/>
        <w:ind w:left="720" w:hanging="720"/>
        <w:rPr>
          <w:sz w:val="24"/>
          <w:szCs w:val="24"/>
        </w:rPr>
      </w:pPr>
      <w:r>
        <w:rPr>
          <w:sz w:val="24"/>
          <w:szCs w:val="24"/>
          <w:rtl w:val="0"/>
          <w:lang w:val="en-US"/>
        </w:rPr>
        <w:t>R Development Core Team, 2009. R: A language and environment for statistical computing. R Foundation for Statistical Computing, Vienna, Austria.</w:t>
      </w:r>
    </w:p>
    <w:p>
      <w:pPr>
        <w:pStyle w:val="Body A"/>
        <w:spacing w:after="0" w:line="240" w:lineRule="auto"/>
        <w:ind w:left="720" w:hanging="720"/>
        <w:rPr>
          <w:sz w:val="24"/>
          <w:szCs w:val="24"/>
        </w:rPr>
      </w:pPr>
      <w:r>
        <w:rPr>
          <w:sz w:val="24"/>
          <w:szCs w:val="24"/>
          <w:rtl w:val="0"/>
          <w:lang w:val="en-US"/>
        </w:rPr>
        <w:t>Rejm</w:t>
      </w:r>
      <w:r>
        <w:rPr>
          <w:sz w:val="24"/>
          <w:szCs w:val="24"/>
          <w:rtl w:val="0"/>
          <w:lang w:val="en-US"/>
        </w:rPr>
        <w:t>á</w:t>
      </w:r>
      <w:r>
        <w:rPr>
          <w:sz w:val="24"/>
          <w:szCs w:val="24"/>
          <w:rtl w:val="0"/>
          <w:lang w:val="en-US"/>
        </w:rPr>
        <w:t>nek, M., Richardson, D.M., Py</w:t>
      </w:r>
      <w:r>
        <w:rPr>
          <w:sz w:val="24"/>
          <w:szCs w:val="24"/>
          <w:rtl w:val="0"/>
          <w:lang w:val="en-US"/>
        </w:rPr>
        <w:t>š</w:t>
      </w:r>
      <w:r>
        <w:rPr>
          <w:sz w:val="24"/>
          <w:szCs w:val="24"/>
          <w:rtl w:val="0"/>
          <w:lang w:val="nl-NL"/>
        </w:rPr>
        <w:t>ek, P., 2013. Plant Invasions and Invasibility of Plant Communities, in: van der Maarel, E., Franklin, J. (Eds.), Vegetation Ecology. John Wiley &amp; Sons, Ltd, Oxford, UK, pp. 387</w:t>
      </w:r>
      <w:r>
        <w:rPr>
          <w:sz w:val="24"/>
          <w:szCs w:val="24"/>
          <w:rtl w:val="0"/>
          <w:lang w:val="en-US"/>
        </w:rPr>
        <w:t>–</w:t>
      </w:r>
      <w:r>
        <w:rPr>
          <w:sz w:val="24"/>
          <w:szCs w:val="24"/>
          <w:rtl w:val="0"/>
          <w:lang w:val="en-US"/>
        </w:rPr>
        <w:t>424. https://doi.org/10.1002/9781118452592.ch13</w:t>
      </w:r>
    </w:p>
    <w:p>
      <w:pPr>
        <w:pStyle w:val="Body A"/>
        <w:spacing w:after="0" w:line="240" w:lineRule="auto"/>
        <w:ind w:left="720" w:hanging="720"/>
        <w:rPr>
          <w:sz w:val="24"/>
          <w:szCs w:val="24"/>
        </w:rPr>
      </w:pPr>
      <w:r>
        <w:rPr>
          <w:sz w:val="24"/>
          <w:szCs w:val="24"/>
          <w:rtl w:val="0"/>
          <w:lang w:val="en-US"/>
        </w:rPr>
        <w:t>Ridley, H.N., 1930. The dispersal of plants throughout the world. L. Reeve &amp; Company, Limited.</w:t>
      </w:r>
    </w:p>
    <w:p>
      <w:pPr>
        <w:pStyle w:val="Body A"/>
        <w:spacing w:after="0" w:line="240" w:lineRule="auto"/>
        <w:ind w:left="720" w:hanging="720"/>
        <w:rPr>
          <w:sz w:val="24"/>
          <w:szCs w:val="24"/>
        </w:rPr>
      </w:pPr>
      <w:r>
        <w:rPr>
          <w:sz w:val="24"/>
          <w:szCs w:val="24"/>
          <w:rtl w:val="0"/>
          <w:lang w:val="en-US"/>
        </w:rPr>
        <w:t>Sexton, J.P., McKay, J.K., Sala, A., 2002. Plasticity and genetic diversity may allow saltcedar to invade cold climates in North America. Ecol. Appl. 12, 1652</w:t>
      </w:r>
      <w:r>
        <w:rPr>
          <w:sz w:val="24"/>
          <w:szCs w:val="24"/>
          <w:rtl w:val="0"/>
          <w:lang w:val="en-US"/>
        </w:rPr>
        <w:t>–</w:t>
      </w:r>
      <w:r>
        <w:rPr>
          <w:sz w:val="24"/>
          <w:szCs w:val="24"/>
          <w:rtl w:val="0"/>
          <w:lang w:val="pt-PT"/>
        </w:rPr>
        <w:t>1660. https://doi.org/10.1890/1051-0761(2002)012[1652:PAGDMA]2.0.CO;2</w:t>
      </w:r>
    </w:p>
    <w:p>
      <w:pPr>
        <w:pStyle w:val="Body A"/>
        <w:spacing w:after="0" w:line="240" w:lineRule="auto"/>
        <w:ind w:left="720" w:hanging="720"/>
        <w:rPr>
          <w:sz w:val="24"/>
          <w:szCs w:val="24"/>
        </w:rPr>
      </w:pPr>
      <w:r>
        <w:rPr>
          <w:sz w:val="24"/>
          <w:szCs w:val="24"/>
          <w:rtl w:val="0"/>
          <w:lang w:val="en-US"/>
        </w:rPr>
        <w:t>Shigesada, N., Kawasaki, K., 1997. Biological Invasions: Theory and Practice. Oxford University Press, UK. https://doi.org/10.2307/6013</w:t>
      </w:r>
    </w:p>
    <w:p>
      <w:pPr>
        <w:pStyle w:val="Body A"/>
        <w:spacing w:after="0" w:line="240" w:lineRule="auto"/>
        <w:ind w:left="720" w:hanging="720"/>
        <w:rPr>
          <w:sz w:val="24"/>
          <w:szCs w:val="24"/>
        </w:rPr>
      </w:pPr>
      <w:r>
        <w:rPr>
          <w:sz w:val="24"/>
          <w:szCs w:val="24"/>
          <w:rtl w:val="0"/>
          <w:lang w:val="en-US"/>
        </w:rPr>
        <w:t>Theoharides, K.A., Dukes, J.S., 2007. Plant invasion across space and time: factors affecting nonindigenous species success during four stages of invasion. New Phytol. 176, 256</w:t>
      </w:r>
      <w:r>
        <w:rPr>
          <w:sz w:val="24"/>
          <w:szCs w:val="24"/>
          <w:rtl w:val="0"/>
          <w:lang w:val="en-US"/>
        </w:rPr>
        <w:t>–</w:t>
      </w:r>
      <w:r>
        <w:rPr>
          <w:sz w:val="24"/>
          <w:szCs w:val="24"/>
          <w:rtl w:val="0"/>
          <w:lang w:val="en-US"/>
        </w:rPr>
        <w:t>273. https://doi.org/10.1111/j.1469-8137.2007.02207.x</w:t>
      </w:r>
    </w:p>
    <w:p>
      <w:pPr>
        <w:pStyle w:val="Body A"/>
        <w:spacing w:after="0" w:line="240" w:lineRule="auto"/>
        <w:ind w:left="720" w:hanging="720"/>
        <w:rPr>
          <w:sz w:val="24"/>
          <w:szCs w:val="24"/>
        </w:rPr>
      </w:pPr>
      <w:r>
        <w:rPr>
          <w:sz w:val="24"/>
          <w:szCs w:val="24"/>
          <w:rtl w:val="0"/>
          <w:lang w:val="en-US"/>
        </w:rPr>
        <w:t>Wangen, S.R., Webster, C.R., 2006. Potential for multiple lag phases during biotic invasions: reconstructing an invasion of the exotic tree Acer platanoides: Lag phases and biotic invasions. J. Appl. Ecol. 43, 258</w:t>
      </w:r>
      <w:r>
        <w:rPr>
          <w:sz w:val="24"/>
          <w:szCs w:val="24"/>
          <w:rtl w:val="0"/>
          <w:lang w:val="en-US"/>
        </w:rPr>
        <w:t>–</w:t>
      </w:r>
      <w:r>
        <w:rPr>
          <w:sz w:val="24"/>
          <w:szCs w:val="24"/>
          <w:rtl w:val="0"/>
          <w:lang w:val="en-US"/>
        </w:rPr>
        <w:t>268. https://doi.org/10.1111/j.1365-2664.2006.01138.x</w:t>
      </w:r>
    </w:p>
    <w:p>
      <w:pPr>
        <w:pStyle w:val="Body A"/>
        <w:spacing w:after="0" w:line="240" w:lineRule="auto"/>
        <w:ind w:left="720" w:hanging="720"/>
      </w:pPr>
      <w:r>
        <w:rPr>
          <w:sz w:val="24"/>
          <w:szCs w:val="24"/>
          <w:rtl w:val="0"/>
          <w:lang w:val="en-US"/>
        </w:rPr>
        <w:t>Williamson, M., Fitter, A., 1996. The Varying Success of Invaders. Ecology 77, 1661. https://doi.org/10.2307/2265769</w:t>
      </w:r>
    </w:p>
    <w:sectPr>
      <w:headerReference w:type="default" r:id="rId4"/>
      <w:footerReference w:type="default" r:id="rId5"/>
      <w:pgSz w:w="11900" w:h="16840" w:orient="portrait"/>
      <w:pgMar w:top="1609" w:right="1800" w:bottom="1440" w:left="1800" w:header="572"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 w:author="Philipp Robeck" w:date="2022-01-30T10:34:00Z">
    <w:p w14:paraId="1111FFFF">
      <w:pPr>
        <w:pStyle w:val="Default"/>
      </w:pPr>
    </w:p>
    <w:p w14:paraId="11120000">
      <w:pPr>
        <w:pStyle w:val="Default"/>
      </w:pPr>
      <w:r>
        <w:rPr>
          <w:rFonts w:cs="Arial Unicode MS" w:eastAsia="Arial Unicode MS"/>
          <w:rtl w:val="0"/>
        </w:rPr>
        <w:t>Update required</w:t>
      </w:r>
    </w:p>
  </w:comment>
  <w:comment w:id="12" w:author="Philipp Robeck" w:date="2022-01-30T10:49:00Z">
    <w:p w14:paraId="11120001">
      <w:pPr>
        <w:pStyle w:val="Default"/>
      </w:pPr>
    </w:p>
    <w:p w14:paraId="11120002">
      <w:pPr>
        <w:pStyle w:val="Default"/>
      </w:pPr>
      <w:r>
        <w:rPr>
          <w:rFonts w:cs="Arial Unicode MS" w:eastAsia="Arial Unicode MS"/>
          <w:rtl w:val="0"/>
        </w:rPr>
        <w:t>True?</w:t>
      </w:r>
    </w:p>
  </w:comment>
  <w:comment w:id="13" w:author="Jean Victor Kwizera" w:date="2022-02-04T10:36:48Z">
    <w:p w14:paraId="11120003">
      <w:pPr>
        <w:pStyle w:val="Default"/>
      </w:pPr>
    </w:p>
    <w:p w14:paraId="11120004">
      <w:pPr>
        <w:pStyle w:val="Default"/>
      </w:pPr>
      <w:r>
        <w:rPr>
          <w:rFonts w:cs="Arial Unicode MS" w:eastAsia="Arial Unicode MS"/>
          <w:rtl w:val="0"/>
        </w:rPr>
        <w:t>Yes</w:t>
      </w:r>
    </w:p>
  </w:comment>
  <w:comment w:id="186" w:author="Philipp Robeck" w:date="2021-07-14T03:57:00Z">
    <w:p w14:paraId="11120005">
      <w:pPr>
        <w:pStyle w:val="Default"/>
      </w:pPr>
    </w:p>
    <w:p w14:paraId="11120006">
      <w:pPr>
        <w:pStyle w:val="Default"/>
      </w:pPr>
      <w:r>
        <w:rPr>
          <w:rFonts w:cs="Arial Unicode MS" w:eastAsia="Arial Unicode MS"/>
          <w:rtl w:val="0"/>
        </w:rPr>
        <w:t>reword</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done="0"/>
  <w15:commentEx w15:paraId="11120004" w15:paraIdParent="11120002" w15:done="0"/>
  <w15:commentEx w15:paraId="11120006"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1"/>
      <w:keepLines w:val="1"/>
      <w:pageBreakBefore w:val="0"/>
      <w:widowControl w:val="1"/>
      <w:shd w:val="clear" w:color="auto" w:fill="auto"/>
      <w:suppressAutoHyphens w:val="0"/>
      <w:bidi w:val="0"/>
      <w:spacing w:before="480" w:after="240" w:line="36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595959"/>
      <w:spacing w:val="0"/>
      <w:kern w:val="0"/>
      <w:position w:val="0"/>
      <w:sz w:val="48"/>
      <w:szCs w:val="48"/>
      <w:u w:val="none" w:color="595959"/>
      <w:shd w:val="nil" w:color="auto" w:fill="auto"/>
      <w:vertAlign w:val="baseline"/>
      <w:lang w:val="en-US"/>
      <w14:textOutline w14:w="12700" w14:cap="flat">
        <w14:noFill/>
        <w14:miter w14:lim="400000"/>
      </w14:textOutline>
      <w14:textFill>
        <w14:solidFill>
          <w14:srgbClr w14:val="595959"/>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40" w:line="36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1"/>
      <w:pageBreakBefore w:val="0"/>
      <w:widowControl w:val="1"/>
      <w:shd w:val="clear" w:color="auto" w:fill="auto"/>
      <w:suppressAutoHyphens w:val="0"/>
      <w:bidi w:val="0"/>
      <w:spacing w:before="480" w:after="240" w:line="360" w:lineRule="auto"/>
      <w:ind w:left="0" w:right="0" w:firstLine="0"/>
      <w:jc w:val="left"/>
      <w:outlineLvl w:val="0"/>
    </w:pPr>
    <w:rPr>
      <w:rFonts w:ascii="Times New Roman" w:cs="Arial Unicode MS" w:hAnsi="Times New Roman" w:eastAsia="Arial Unicode MS"/>
      <w:b w:val="0"/>
      <w:bCs w:val="0"/>
      <w:i w:val="1"/>
      <w:iCs w:val="1"/>
      <w:caps w:val="0"/>
      <w:smallCaps w:val="0"/>
      <w:strike w:val="0"/>
      <w:dstrike w:val="0"/>
      <w:outline w:val="0"/>
      <w:color w:val="595959"/>
      <w:spacing w:val="0"/>
      <w:kern w:val="0"/>
      <w:position w:val="0"/>
      <w:sz w:val="22"/>
      <w:szCs w:val="22"/>
      <w:u w:val="none" w:color="595959"/>
      <w:shd w:val="nil" w:color="auto" w:fill="auto"/>
      <w:vertAlign w:val="baseline"/>
      <w:lang w:val="en-US"/>
      <w14:textOutline w14:w="12700" w14:cap="flat">
        <w14:noFill/>
        <w14:miter w14:lim="400000"/>
      </w14:textOutline>
      <w14:textFill>
        <w14:solidFill>
          <w14:srgbClr w14:val="595959"/>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240" w:line="36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240" w:line="36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240" w:line="360" w:lineRule="auto"/>
      <w:ind w:left="0" w:right="0" w:firstLine="0"/>
      <w:jc w:val="left"/>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singl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